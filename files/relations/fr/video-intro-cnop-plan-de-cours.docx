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41F9" w14:textId="77777777" w:rsidR="00416738" w:rsidRPr="00481CE0" w:rsidRDefault="00481CE0">
      <w:pPr>
        <w:pStyle w:val="Subtitle"/>
        <w:rPr>
          <w:lang w:val="fr-CA"/>
        </w:rPr>
      </w:pPr>
      <w:r w:rsidRPr="00481CE0">
        <w:rPr>
          <w:lang w:val="fr-CA"/>
        </w:rPr>
        <w:t xml:space="preserve">Plan de cours sur la vidéo sur les </w:t>
      </w:r>
      <w:r w:rsidRPr="00481CE0">
        <w:rPr>
          <w:i/>
          <w:iCs/>
          <w:lang w:val="fr-CA"/>
        </w:rPr>
        <w:t>Relations</w:t>
      </w:r>
      <w:r w:rsidRPr="00481CE0">
        <w:rPr>
          <w:lang w:val="fr-CA"/>
        </w:rPr>
        <w:t xml:space="preserve"> : </w:t>
      </w:r>
      <w:bookmarkStart w:id="0" w:name="_ou6bbfjbp09s" w:colFirst="0" w:colLast="0"/>
      <w:bookmarkEnd w:id="0"/>
      <w:r>
        <w:rPr>
          <w:lang w:val="fr-CA"/>
        </w:rPr>
        <w:t xml:space="preserve">« Quelle était la vie des gens de la côte nord-ouest du Pacifique avant l’arrivée des Européens? » </w:t>
      </w:r>
    </w:p>
    <w:p w14:paraId="6941A760" w14:textId="77777777" w:rsidR="00416738" w:rsidRPr="00481CE0" w:rsidRDefault="00416738">
      <w:pPr>
        <w:rPr>
          <w:lang w:val="fr-CA"/>
        </w:rPr>
      </w:pPr>
    </w:p>
    <w:p w14:paraId="16BEF760" w14:textId="77777777" w:rsidR="00416738" w:rsidRPr="00C43941" w:rsidRDefault="00481CE0">
      <w:pPr>
        <w:pStyle w:val="Heading1"/>
        <w:spacing w:before="0" w:after="60"/>
        <w:rPr>
          <w:lang w:val="fr-CA"/>
        </w:rPr>
      </w:pPr>
      <w:bookmarkStart w:id="1" w:name="_dbj86n7a0yxw" w:colFirst="0" w:colLast="0"/>
      <w:bookmarkEnd w:id="1"/>
      <w:r w:rsidRPr="00C43941">
        <w:rPr>
          <w:lang w:val="fr-CA"/>
        </w:rPr>
        <w:t>Résumé du cours</w:t>
      </w:r>
    </w:p>
    <w:p w14:paraId="3724EE20" w14:textId="77777777" w:rsidR="00416738" w:rsidRPr="00C43941" w:rsidRDefault="00481CE0">
      <w:pPr>
        <w:rPr>
          <w:lang w:val="fr-CA"/>
        </w:rPr>
      </w:pPr>
      <w:r w:rsidRPr="00481CE0">
        <w:rPr>
          <w:lang w:val="fr-CA"/>
        </w:rPr>
        <w:t>Les peuples autochtones ont vécu sur la côte nord-ouest du Pacifiqu</w:t>
      </w:r>
      <w:r>
        <w:rPr>
          <w:lang w:val="fr-CA"/>
        </w:rPr>
        <w:t xml:space="preserve">e depuis des temps immémoriaux. </w:t>
      </w:r>
      <w:r w:rsidRPr="00481CE0">
        <w:rPr>
          <w:lang w:val="fr-CA"/>
        </w:rPr>
        <w:t xml:space="preserve">Ce plan de cours initie les étudiants aux </w:t>
      </w:r>
      <w:r>
        <w:rPr>
          <w:lang w:val="fr-CA"/>
        </w:rPr>
        <w:t xml:space="preserve">relations qui existaient entre ces peuples, le territoire et les êtres </w:t>
      </w:r>
      <w:proofErr w:type="spellStart"/>
      <w:r>
        <w:rPr>
          <w:lang w:val="fr-CA"/>
        </w:rPr>
        <w:t>autres-qu’humains</w:t>
      </w:r>
      <w:proofErr w:type="spellEnd"/>
      <w:r>
        <w:rPr>
          <w:lang w:val="fr-CA"/>
        </w:rPr>
        <w:t>.</w:t>
      </w:r>
    </w:p>
    <w:p w14:paraId="1ED009B5" w14:textId="77777777" w:rsidR="00416738" w:rsidRPr="00C43941" w:rsidRDefault="00416738">
      <w:pPr>
        <w:rPr>
          <w:sz w:val="24"/>
          <w:szCs w:val="24"/>
          <w:lang w:val="fr-CA"/>
        </w:rPr>
      </w:pPr>
    </w:p>
    <w:p w14:paraId="2E11348E" w14:textId="77777777" w:rsidR="00416738" w:rsidRDefault="009F3BF5">
      <w:pPr>
        <w:pStyle w:val="Heading2"/>
        <w:rPr>
          <w:b/>
        </w:rPr>
      </w:pPr>
      <w:bookmarkStart w:id="2" w:name="_cy0omi27ptex" w:colFirst="0" w:colLast="0"/>
      <w:bookmarkEnd w:id="2"/>
      <w:proofErr w:type="spellStart"/>
      <w:r>
        <w:t>Res</w:t>
      </w:r>
      <w:r w:rsidR="00481CE0">
        <w:t>s</w:t>
      </w:r>
      <w:r>
        <w:t>ources</w:t>
      </w:r>
      <w:proofErr w:type="spellEnd"/>
      <w:r w:rsidR="00481CE0">
        <w:t> </w:t>
      </w:r>
      <w:r>
        <w:t>:</w:t>
      </w:r>
    </w:p>
    <w:p w14:paraId="6519F038" w14:textId="77777777" w:rsidR="00416738" w:rsidRPr="00481CE0" w:rsidRDefault="009F3BF5">
      <w:pPr>
        <w:numPr>
          <w:ilvl w:val="0"/>
          <w:numId w:val="4"/>
        </w:numPr>
        <w:rPr>
          <w:lang w:val="fr-CA"/>
        </w:rPr>
      </w:pPr>
      <w:r w:rsidRPr="00481CE0">
        <w:rPr>
          <w:lang w:val="fr-CA"/>
        </w:rPr>
        <w:t>Vid</w:t>
      </w:r>
      <w:r w:rsidR="00481CE0" w:rsidRPr="00481CE0">
        <w:rPr>
          <w:lang w:val="fr-CA"/>
        </w:rPr>
        <w:t>é</w:t>
      </w:r>
      <w:r w:rsidRPr="00481CE0">
        <w:rPr>
          <w:lang w:val="fr-CA"/>
        </w:rPr>
        <w:t xml:space="preserve">o </w:t>
      </w:r>
      <w:r w:rsidR="00481CE0">
        <w:rPr>
          <w:lang w:val="fr-CA"/>
        </w:rPr>
        <w:t>« </w:t>
      </w:r>
      <w:r w:rsidR="00481CE0" w:rsidRPr="00481CE0">
        <w:rPr>
          <w:lang w:val="fr-CA"/>
        </w:rPr>
        <w:t>Quelle était la vie des gens de la côte no</w:t>
      </w:r>
      <w:r w:rsidR="00481CE0">
        <w:rPr>
          <w:lang w:val="fr-CA"/>
        </w:rPr>
        <w:t xml:space="preserve">rd-ouest du Pacifique avant l’arrivée des Européens? » </w:t>
      </w:r>
    </w:p>
    <w:p w14:paraId="2F217CDF" w14:textId="77777777" w:rsidR="00416738" w:rsidRPr="00481CE0" w:rsidRDefault="00481CE0">
      <w:pPr>
        <w:numPr>
          <w:ilvl w:val="0"/>
          <w:numId w:val="4"/>
        </w:numPr>
        <w:rPr>
          <w:lang w:val="fr-CA"/>
        </w:rPr>
      </w:pPr>
      <w:r w:rsidRPr="00481CE0">
        <w:rPr>
          <w:lang w:val="fr-CA"/>
        </w:rPr>
        <w:t>Fiche de travail sur la vidéo</w:t>
      </w:r>
    </w:p>
    <w:p w14:paraId="32C03966" w14:textId="77777777" w:rsidR="00416738" w:rsidRPr="00481CE0" w:rsidRDefault="00481CE0">
      <w:pPr>
        <w:numPr>
          <w:ilvl w:val="0"/>
          <w:numId w:val="4"/>
        </w:numPr>
        <w:rPr>
          <w:lang w:val="fr-CA"/>
        </w:rPr>
      </w:pPr>
      <w:r w:rsidRPr="00481CE0">
        <w:rPr>
          <w:lang w:val="fr-CA"/>
        </w:rPr>
        <w:t>Gabarit de spirale du temps</w:t>
      </w:r>
    </w:p>
    <w:p w14:paraId="1366D559" w14:textId="77777777" w:rsidR="00416738" w:rsidRPr="00481CE0" w:rsidRDefault="00481CE0">
      <w:pPr>
        <w:numPr>
          <w:ilvl w:val="0"/>
          <w:numId w:val="4"/>
        </w:numPr>
        <w:rPr>
          <w:lang w:val="fr-CA"/>
        </w:rPr>
      </w:pPr>
      <w:r>
        <w:rPr>
          <w:lang w:val="fr-CA"/>
        </w:rPr>
        <w:t>Gabarit</w:t>
      </w:r>
      <w:r w:rsidRPr="00481CE0">
        <w:rPr>
          <w:lang w:val="fr-CA"/>
        </w:rPr>
        <w:t xml:space="preserve"> d’activité de confection de napp</w:t>
      </w:r>
      <w:r>
        <w:rPr>
          <w:lang w:val="fr-CA"/>
        </w:rPr>
        <w:t>eron</w:t>
      </w:r>
    </w:p>
    <w:p w14:paraId="6B138242" w14:textId="77777777" w:rsidR="00416738" w:rsidRPr="00481CE0" w:rsidRDefault="00416738">
      <w:pPr>
        <w:rPr>
          <w:lang w:val="fr-CA"/>
        </w:rPr>
      </w:pPr>
    </w:p>
    <w:p w14:paraId="66791064" w14:textId="77777777" w:rsidR="00416738" w:rsidRDefault="00481CE0">
      <w:pPr>
        <w:pStyle w:val="Heading1"/>
        <w:spacing w:before="0" w:after="60"/>
        <w:rPr>
          <w:color w:val="222222"/>
        </w:rPr>
      </w:pPr>
      <w:bookmarkStart w:id="3" w:name="_16xotz1144b" w:colFirst="0" w:colLast="0"/>
      <w:bookmarkEnd w:id="3"/>
      <w:proofErr w:type="spellStart"/>
      <w:r>
        <w:t>Apprentissages</w:t>
      </w:r>
      <w:proofErr w:type="spellEnd"/>
    </w:p>
    <w:p w14:paraId="4D76B441" w14:textId="77777777" w:rsidR="00416738" w:rsidRDefault="00481CE0">
      <w:pPr>
        <w:pStyle w:val="Heading2"/>
      </w:pPr>
      <w:bookmarkStart w:id="4" w:name="_iybc9imyw0e3" w:colFirst="0" w:colLast="0"/>
      <w:bookmarkEnd w:id="4"/>
      <w:r>
        <w:t xml:space="preserve">Question de recherche : </w:t>
      </w:r>
    </w:p>
    <w:p w14:paraId="5DEDF8FA" w14:textId="77777777" w:rsidR="00416738" w:rsidRPr="00481CE0" w:rsidRDefault="00481CE0">
      <w:pPr>
        <w:numPr>
          <w:ilvl w:val="0"/>
          <w:numId w:val="12"/>
        </w:numPr>
        <w:rPr>
          <w:lang w:val="fr-CA"/>
        </w:rPr>
      </w:pPr>
      <w:r w:rsidRPr="00481CE0">
        <w:rPr>
          <w:lang w:val="fr-CA"/>
        </w:rPr>
        <w:t>Quelle était la vie des gens de la côte no</w:t>
      </w:r>
      <w:r>
        <w:rPr>
          <w:lang w:val="fr-CA"/>
        </w:rPr>
        <w:t>rd-ouest du Pacifique avant l’arrivée des Européens</w:t>
      </w:r>
      <w:r w:rsidRPr="00481CE0">
        <w:rPr>
          <w:lang w:val="fr-CA"/>
        </w:rPr>
        <w:t>?</w:t>
      </w:r>
    </w:p>
    <w:p w14:paraId="0D758715" w14:textId="77777777" w:rsidR="00416738" w:rsidRPr="00481CE0" w:rsidRDefault="00416738">
      <w:pPr>
        <w:pStyle w:val="Heading3"/>
        <w:spacing w:before="0" w:after="60"/>
        <w:rPr>
          <w:color w:val="222222"/>
          <w:lang w:val="fr-CA"/>
        </w:rPr>
      </w:pPr>
      <w:bookmarkStart w:id="5" w:name="_1j0qmusb8ca" w:colFirst="0" w:colLast="0"/>
      <w:bookmarkEnd w:id="5"/>
    </w:p>
    <w:p w14:paraId="70CBF88F" w14:textId="77777777" w:rsidR="00416738" w:rsidRDefault="00481CE0">
      <w:pPr>
        <w:pStyle w:val="Heading2"/>
      </w:pPr>
      <w:bookmarkStart w:id="6" w:name="_8avatyu2ll2i" w:colFirst="0" w:colLast="0"/>
      <w:bookmarkEnd w:id="6"/>
      <w:proofErr w:type="spellStart"/>
      <w:r>
        <w:t>Objectifs</w:t>
      </w:r>
      <w:proofErr w:type="spellEnd"/>
      <w:r>
        <w:t xml:space="preserve"> </w:t>
      </w:r>
      <w:proofErr w:type="spellStart"/>
      <w:r>
        <w:t>d’apprentissage</w:t>
      </w:r>
      <w:proofErr w:type="spellEnd"/>
      <w:r>
        <w:t> :</w:t>
      </w:r>
    </w:p>
    <w:p w14:paraId="5C0B6E2C" w14:textId="77777777" w:rsidR="00416738" w:rsidRPr="00070792" w:rsidRDefault="00070792">
      <w:pPr>
        <w:numPr>
          <w:ilvl w:val="0"/>
          <w:numId w:val="12"/>
        </w:numPr>
        <w:rPr>
          <w:lang w:val="fr-CA"/>
        </w:rPr>
      </w:pPr>
      <w:r w:rsidRPr="00070792">
        <w:rPr>
          <w:lang w:val="fr-CA"/>
        </w:rPr>
        <w:t xml:space="preserve">Changer </w:t>
      </w:r>
      <w:r>
        <w:rPr>
          <w:lang w:val="fr-CA"/>
        </w:rPr>
        <w:t>notre</w:t>
      </w:r>
      <w:r w:rsidRPr="00070792">
        <w:rPr>
          <w:lang w:val="fr-CA"/>
        </w:rPr>
        <w:t xml:space="preserve"> conception historique du temps pour y inclure les temps immémoriaux. </w:t>
      </w:r>
    </w:p>
    <w:p w14:paraId="3D8E814D" w14:textId="77777777" w:rsidR="00416738" w:rsidRPr="00C43941" w:rsidRDefault="00070792">
      <w:pPr>
        <w:numPr>
          <w:ilvl w:val="0"/>
          <w:numId w:val="12"/>
        </w:numPr>
        <w:rPr>
          <w:lang w:val="fr-CA"/>
        </w:rPr>
      </w:pPr>
      <w:r w:rsidRPr="00070792">
        <w:rPr>
          <w:lang w:val="fr-CA"/>
        </w:rPr>
        <w:t xml:space="preserve">Interpréter différentes sources afin de s’instruire sur </w:t>
      </w:r>
      <w:r>
        <w:rPr>
          <w:lang w:val="fr-CA"/>
        </w:rPr>
        <w:t xml:space="preserve">les relations qu’entretiennent les Autochtones entre les communautés (gouvernance) et avec l’environnement (gardiens). </w:t>
      </w:r>
    </w:p>
    <w:p w14:paraId="1F032F5B" w14:textId="77777777" w:rsidR="00416738" w:rsidRPr="00C43941" w:rsidRDefault="00070792">
      <w:pPr>
        <w:numPr>
          <w:ilvl w:val="0"/>
          <w:numId w:val="12"/>
        </w:numPr>
        <w:rPr>
          <w:lang w:val="fr-CA"/>
        </w:rPr>
      </w:pPr>
      <w:r w:rsidRPr="00070792">
        <w:rPr>
          <w:lang w:val="fr-CA"/>
        </w:rPr>
        <w:t>Se questionner sur la façon dont la connaissance du concept de temp</w:t>
      </w:r>
      <w:r>
        <w:rPr>
          <w:lang w:val="fr-CA"/>
        </w:rPr>
        <w:t>s immémoriaux et des relations autochtones peut influencer le présent et l’avenir.</w:t>
      </w:r>
    </w:p>
    <w:p w14:paraId="583C7B5E" w14:textId="77777777" w:rsidR="00416738" w:rsidRPr="00147A4E" w:rsidRDefault="00070792">
      <w:pPr>
        <w:pStyle w:val="Heading1"/>
        <w:spacing w:before="0" w:after="60"/>
        <w:rPr>
          <w:lang w:val="fr-CA"/>
        </w:rPr>
      </w:pPr>
      <w:bookmarkStart w:id="7" w:name="_dxii0e9tnmld" w:colFirst="0" w:colLast="0"/>
      <w:bookmarkStart w:id="8" w:name="_fefebjnnhh2" w:colFirst="0" w:colLast="0"/>
      <w:bookmarkEnd w:id="7"/>
      <w:bookmarkEnd w:id="8"/>
      <w:r w:rsidRPr="00147A4E">
        <w:rPr>
          <w:lang w:val="fr-CA"/>
        </w:rPr>
        <w:t>Activation des connaissances préalables</w:t>
      </w:r>
    </w:p>
    <w:p w14:paraId="23559FAA" w14:textId="77777777" w:rsidR="00416738" w:rsidRPr="00C43941" w:rsidRDefault="00C43941">
      <w:pPr>
        <w:rPr>
          <w:lang w:val="fr-CA"/>
        </w:rPr>
      </w:pPr>
      <w:r w:rsidRPr="00C43941">
        <w:rPr>
          <w:lang w:val="fr-CA"/>
        </w:rPr>
        <w:t>Initier les étudiants à la vie sur la côte nord-ouest du Pacifique avant la</w:t>
      </w:r>
      <w:r>
        <w:rPr>
          <w:lang w:val="fr-CA"/>
        </w:rPr>
        <w:t xml:space="preserve"> colonisation.</w:t>
      </w:r>
      <w:r w:rsidRPr="00C43941">
        <w:rPr>
          <w:lang w:val="fr-CA"/>
        </w:rPr>
        <w:t xml:space="preserve"> </w:t>
      </w:r>
    </w:p>
    <w:p w14:paraId="26DB006C" w14:textId="77777777" w:rsidR="00C43941" w:rsidRDefault="00C43941">
      <w:pPr>
        <w:numPr>
          <w:ilvl w:val="0"/>
          <w:numId w:val="15"/>
        </w:numPr>
        <w:rPr>
          <w:lang w:val="fr-CA"/>
        </w:rPr>
      </w:pPr>
      <w:r w:rsidRPr="00C43941">
        <w:rPr>
          <w:lang w:val="fr-CA"/>
        </w:rPr>
        <w:t>Commencer en laissant aux é</w:t>
      </w:r>
      <w:r>
        <w:rPr>
          <w:lang w:val="fr-CA"/>
        </w:rPr>
        <w:t xml:space="preserve">tudiants le temps de remplir les deux premières colonnes de la fiche de travail sur la vidéo qui est dans le style d’un tableau SVA. Demander aux </w:t>
      </w:r>
      <w:r>
        <w:rPr>
          <w:lang w:val="fr-CA"/>
        </w:rPr>
        <w:lastRenderedPageBreak/>
        <w:t xml:space="preserve">étudiants d’écrire ce qu’ils savent déjà et ce qu’ils veulent apprendre à propos de la vie sur la côte nord-ouest du Pacifique avant la colonisation. </w:t>
      </w:r>
    </w:p>
    <w:p w14:paraId="3AABE389" w14:textId="77777777" w:rsidR="0052597F" w:rsidRDefault="00C43941">
      <w:pPr>
        <w:numPr>
          <w:ilvl w:val="0"/>
          <w:numId w:val="15"/>
        </w:numPr>
        <w:rPr>
          <w:lang w:val="fr-CA"/>
        </w:rPr>
      </w:pPr>
      <w:r>
        <w:rPr>
          <w:lang w:val="fr-CA"/>
        </w:rPr>
        <w:t>Regarder en classe la vidéo « Quelle était la vie des gens de la côte nord-ouest du Pacifique avant l’arrivée des Européens? »</w:t>
      </w:r>
      <w:r w:rsidR="0052597F">
        <w:rPr>
          <w:lang w:val="fr-CA"/>
        </w:rPr>
        <w:t>.</w:t>
      </w:r>
    </w:p>
    <w:p w14:paraId="6F44D05D" w14:textId="77777777" w:rsidR="00416738" w:rsidRPr="0052597F" w:rsidRDefault="0052597F" w:rsidP="0052597F">
      <w:pPr>
        <w:numPr>
          <w:ilvl w:val="0"/>
          <w:numId w:val="15"/>
        </w:numPr>
        <w:rPr>
          <w:lang w:val="fr-CA"/>
        </w:rPr>
      </w:pPr>
      <w:r>
        <w:rPr>
          <w:lang w:val="fr-CA"/>
        </w:rPr>
        <w:t xml:space="preserve">Dans la dernière colonne du tableau de la fiche de travail, les étudiants réfléchissent à ce qu’ils ont appris et aux questions qui demeurent en suspens. </w:t>
      </w:r>
      <w:r w:rsidR="00C43941">
        <w:rPr>
          <w:lang w:val="fr-CA"/>
        </w:rPr>
        <w:t xml:space="preserve"> </w:t>
      </w:r>
    </w:p>
    <w:p w14:paraId="3DFA7892" w14:textId="77777777" w:rsidR="00416738" w:rsidRPr="0052597F" w:rsidRDefault="00416738">
      <w:pPr>
        <w:rPr>
          <w:sz w:val="24"/>
          <w:szCs w:val="24"/>
          <w:lang w:val="fr-CA"/>
        </w:rPr>
      </w:pPr>
    </w:p>
    <w:p w14:paraId="4CF04B63" w14:textId="77777777" w:rsidR="00416738" w:rsidRPr="0052597F" w:rsidRDefault="0052597F">
      <w:pPr>
        <w:pStyle w:val="Heading1"/>
        <w:spacing w:before="0" w:after="60"/>
        <w:rPr>
          <w:lang w:val="fr-CA"/>
        </w:rPr>
      </w:pPr>
      <w:bookmarkStart w:id="9" w:name="_85eh0we2mhkq" w:colFirst="0" w:colLast="0"/>
      <w:bookmarkEnd w:id="9"/>
      <w:r w:rsidRPr="0052597F">
        <w:rPr>
          <w:lang w:val="fr-CA"/>
        </w:rPr>
        <w:t xml:space="preserve">Ligne du temps humaine : introduction </w:t>
      </w:r>
      <w:r w:rsidR="000418A1">
        <w:rPr>
          <w:lang w:val="fr-CA"/>
        </w:rPr>
        <w:t>aux</w:t>
      </w:r>
      <w:r>
        <w:rPr>
          <w:lang w:val="fr-CA"/>
        </w:rPr>
        <w:t xml:space="preserve"> temps immémoriaux</w:t>
      </w:r>
    </w:p>
    <w:p w14:paraId="3988E058" w14:textId="77777777" w:rsidR="00416738" w:rsidRPr="00147A4E" w:rsidRDefault="009F3BF5">
      <w:pPr>
        <w:pStyle w:val="Heading2"/>
        <w:rPr>
          <w:lang w:val="fr-CA"/>
        </w:rPr>
      </w:pPr>
      <w:bookmarkStart w:id="10" w:name="_csc0tyqixtp0" w:colFirst="0" w:colLast="0"/>
      <w:bookmarkEnd w:id="10"/>
      <w:r w:rsidRPr="00147A4E">
        <w:rPr>
          <w:lang w:val="fr-CA"/>
        </w:rPr>
        <w:t xml:space="preserve">Introduction 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0DCA20F3" wp14:editId="5AEA464F">
                <wp:simplePos x="0" y="0"/>
                <wp:positionH relativeFrom="column">
                  <wp:posOffset>3724275</wp:posOffset>
                </wp:positionH>
                <wp:positionV relativeFrom="paragraph">
                  <wp:posOffset>211455</wp:posOffset>
                </wp:positionV>
                <wp:extent cx="2333625" cy="2362200"/>
                <wp:effectExtent l="0" t="0" r="28575" b="23495"/>
                <wp:wrapSquare wrapText="bothSides" distT="114300" distB="114300" distL="114300" distR="11430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4375" y="698625"/>
                          <a:ext cx="2311200" cy="23397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B069AF8" w14:textId="77777777" w:rsidR="00416738" w:rsidRPr="00DF4B27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DF4B2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52597F" w:rsidRPr="00DF4B2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DF4B2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6773D81C" w14:textId="77777777" w:rsidR="00416738" w:rsidRPr="00D73BDB" w:rsidRDefault="0052597F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Cour d’école </w:t>
                            </w:r>
                          </w:p>
                          <w:p w14:paraId="623696F7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Tableau blanc </w:t>
                            </w:r>
                          </w:p>
                          <w:p w14:paraId="634A780A" w14:textId="77777777" w:rsidR="00416738" w:rsidRPr="00D73BDB" w:rsidRDefault="009F3BF5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Pa</w:t>
                            </w:r>
                            <w:r w:rsidR="00DF4B27"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pier et crayons</w:t>
                            </w:r>
                          </w:p>
                          <w:p w14:paraId="3AEC1091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Une fiche avec « Temps immémoriaux » écrit dessus</w:t>
                            </w:r>
                          </w:p>
                          <w:p w14:paraId="0D446AF6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Corde (~10 mètres de longueur) </w:t>
                            </w:r>
                          </w:p>
                          <w:p w14:paraId="14C82282" w14:textId="77777777" w:rsidR="00416738" w:rsidRPr="00D73BDB" w:rsidRDefault="00DF4B27" w:rsidP="00631EF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Facultatif : manuel de sciences sociales ou ressources d’apprentissage contenant des dates historiques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CA20F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93.25pt;margin-top:16.65pt;width:183.75pt;height:186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" filled="f" strokecolor="#974706 [1609]" strokeweight="0">
                <v:textbox style="mso-fit-shape-to-text:t" inset="2.53958mm,2.53958mm,2.53958mm,2.53958mm">
                  <w:txbxContent>
                    <w:p w14:paraId="1B069AF8" w14:textId="77777777" w:rsidR="00416738" w:rsidRPr="00DF4B27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DF4B27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52597F" w:rsidRPr="00DF4B27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DF4B27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6773D81C" w14:textId="77777777" w:rsidR="00416738" w:rsidRPr="00D73BDB" w:rsidRDefault="0052597F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Cour d’école </w:t>
                      </w:r>
                    </w:p>
                    <w:p w14:paraId="623696F7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Tableau blanc </w:t>
                      </w:r>
                    </w:p>
                    <w:p w14:paraId="634A780A" w14:textId="77777777" w:rsidR="00416738" w:rsidRPr="00D73BDB" w:rsidRDefault="009F3BF5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Pa</w:t>
                      </w:r>
                      <w:r w:rsidR="00DF4B27" w:rsidRPr="00631EF7">
                        <w:rPr>
                          <w:color w:val="434343"/>
                          <w:sz w:val="20"/>
                          <w:lang w:val="fr-CA"/>
                        </w:rPr>
                        <w:t>pier et crayons</w:t>
                      </w:r>
                    </w:p>
                    <w:p w14:paraId="3AEC1091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Une fiche avec « Temps immémoriaux » écrit dessus</w:t>
                      </w:r>
                    </w:p>
                    <w:p w14:paraId="0D446AF6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Corde (~10 mètres de longueur) </w:t>
                      </w:r>
                    </w:p>
                    <w:p w14:paraId="14C82282" w14:textId="77777777" w:rsidR="00416738" w:rsidRPr="00D73BDB" w:rsidRDefault="00DF4B27" w:rsidP="00631EF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Facultatif : manuel de sciences sociales ou ressources d’apprentissage contenant des dates historiques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135F78" w14:textId="77777777" w:rsidR="0052597F" w:rsidRDefault="0052597F">
      <w:pPr>
        <w:rPr>
          <w:lang w:val="fr-CA"/>
        </w:rPr>
      </w:pPr>
      <w:r w:rsidRPr="0052597F">
        <w:rPr>
          <w:lang w:val="fr-CA"/>
        </w:rPr>
        <w:t>La vidéo parle d’une é</w:t>
      </w:r>
      <w:r>
        <w:rPr>
          <w:lang w:val="fr-CA"/>
        </w:rPr>
        <w:t xml:space="preserve">poque bien antérieure à l’arrivée des Européens sur la côte nord-ouest du Pacifique. </w:t>
      </w:r>
      <w:r w:rsidRPr="0052597F">
        <w:rPr>
          <w:lang w:val="fr-CA"/>
        </w:rPr>
        <w:t xml:space="preserve">Demander aux étudiants de se </w:t>
      </w:r>
      <w:r>
        <w:rPr>
          <w:lang w:val="fr-CA"/>
        </w:rPr>
        <w:t>questionner à savoir</w:t>
      </w:r>
      <w:r w:rsidRPr="0052597F">
        <w:rPr>
          <w:lang w:val="fr-CA"/>
        </w:rPr>
        <w:t xml:space="preserve"> depuis combi</w:t>
      </w:r>
      <w:r>
        <w:rPr>
          <w:lang w:val="fr-CA"/>
        </w:rPr>
        <w:t>en</w:t>
      </w:r>
      <w:r w:rsidRPr="0052597F">
        <w:rPr>
          <w:lang w:val="fr-CA"/>
        </w:rPr>
        <w:t xml:space="preserve"> de t</w:t>
      </w:r>
      <w:r>
        <w:rPr>
          <w:lang w:val="fr-CA"/>
        </w:rPr>
        <w:t xml:space="preserve">emps leur famille/ancêtres vivent sur l’île de la Tortue (Amérique du Nord). </w:t>
      </w:r>
    </w:p>
    <w:p w14:paraId="29424DB8" w14:textId="77777777" w:rsidR="00416738" w:rsidRPr="0052597F" w:rsidRDefault="0052597F">
      <w:pPr>
        <w:rPr>
          <w:lang w:val="fr-CA"/>
        </w:rPr>
      </w:pPr>
      <w:r>
        <w:rPr>
          <w:lang w:val="fr-CA"/>
        </w:rPr>
        <w:t>Demander aux étudiants d’écrire leur meilleure estimation à la question : « Depuis combien de temps les peuples autochtones vivent-ils sur la côte nord-ouest du Pacifique de l’Amérique du Nord? » Au cours de</w:t>
      </w:r>
      <w:r w:rsidRPr="0052597F">
        <w:rPr>
          <w:lang w:val="fr-CA"/>
        </w:rPr>
        <w:t xml:space="preserve"> cette activité, votre classe apprendra la réponse à c</w:t>
      </w:r>
      <w:r>
        <w:rPr>
          <w:lang w:val="fr-CA"/>
        </w:rPr>
        <w:t>ette question.</w:t>
      </w:r>
    </w:p>
    <w:p w14:paraId="6FAC5E7D" w14:textId="77777777" w:rsidR="00416738" w:rsidRPr="0052597F" w:rsidRDefault="00416738">
      <w:pPr>
        <w:pStyle w:val="Heading3"/>
        <w:spacing w:before="0" w:after="60"/>
        <w:rPr>
          <w:color w:val="222222"/>
          <w:lang w:val="fr-CA"/>
        </w:rPr>
      </w:pPr>
      <w:bookmarkStart w:id="11" w:name="_bsmpy2k11ur3" w:colFirst="0" w:colLast="0"/>
      <w:bookmarkEnd w:id="11"/>
    </w:p>
    <w:p w14:paraId="42B1C8A9" w14:textId="77777777" w:rsidR="00416738" w:rsidRPr="00DF4B27" w:rsidRDefault="00DF4B27">
      <w:pPr>
        <w:pStyle w:val="Heading2"/>
        <w:rPr>
          <w:lang w:val="fr-CA"/>
        </w:rPr>
      </w:pPr>
      <w:bookmarkStart w:id="12" w:name="_78tl7eevho1w" w:colFirst="0" w:colLast="0"/>
      <w:bookmarkEnd w:id="12"/>
      <w:r w:rsidRPr="00DF4B27">
        <w:rPr>
          <w:lang w:val="fr-CA"/>
        </w:rPr>
        <w:t>Collecte d’événements historiques</w:t>
      </w:r>
    </w:p>
    <w:p w14:paraId="396BE0EC" w14:textId="77777777" w:rsidR="00416738" w:rsidRPr="00DF4B27" w:rsidRDefault="00DF4B27">
      <w:pPr>
        <w:rPr>
          <w:lang w:val="fr-CA"/>
        </w:rPr>
      </w:pPr>
      <w:r w:rsidRPr="00DF4B27">
        <w:rPr>
          <w:lang w:val="fr-CA"/>
        </w:rPr>
        <w:t>En classe :</w:t>
      </w:r>
    </w:p>
    <w:p w14:paraId="7AA09C4A" w14:textId="77777777" w:rsidR="00EA3185" w:rsidRDefault="00EA3185">
      <w:pPr>
        <w:numPr>
          <w:ilvl w:val="0"/>
          <w:numId w:val="5"/>
        </w:numPr>
        <w:rPr>
          <w:lang w:val="fr-CA"/>
        </w:rPr>
      </w:pPr>
      <w:r w:rsidRPr="00EA3185">
        <w:rPr>
          <w:lang w:val="fr-CA"/>
        </w:rPr>
        <w:t>En groupes, créer une c</w:t>
      </w:r>
      <w:r>
        <w:rPr>
          <w:lang w:val="fr-CA"/>
        </w:rPr>
        <w:t>ourte liste d’événements historiques et de leurs dates. Utiliser les ressources disponibles en classe. Encourager les étudiants à inclure des événements importants pour les communautés autochtones.</w:t>
      </w:r>
    </w:p>
    <w:p w14:paraId="7E98CBEC" w14:textId="77777777" w:rsidR="00416738" w:rsidRPr="00EA3185" w:rsidRDefault="00FB23A9" w:rsidP="00EA3185">
      <w:pPr>
        <w:numPr>
          <w:ilvl w:val="0"/>
          <w:numId w:val="5"/>
        </w:numPr>
        <w:rPr>
          <w:lang w:val="fr-CA"/>
        </w:rPr>
      </w:pPr>
      <w:r>
        <w:rPr>
          <w:lang w:val="fr-CA"/>
        </w:rPr>
        <w:t>De retour en groupe classe</w:t>
      </w:r>
      <w:r w:rsidR="00EA3185" w:rsidRPr="00EA3185">
        <w:rPr>
          <w:lang w:val="fr-CA"/>
        </w:rPr>
        <w:t>, écrire tous les événements et les dates sur un tableau blanc en éliminant les doublons. Voici quelques date</w:t>
      </w:r>
      <w:r w:rsidR="00EA3185">
        <w:rPr>
          <w:lang w:val="fr-CA"/>
        </w:rPr>
        <w:t>s</w:t>
      </w:r>
      <w:r w:rsidR="00EA3185" w:rsidRPr="00EA3185">
        <w:rPr>
          <w:lang w:val="fr-CA"/>
        </w:rPr>
        <w:t xml:space="preserve"> importantes pour la côte nord-ouest du Pacifique que vous pouvez ajouter :</w:t>
      </w:r>
    </w:p>
    <w:p w14:paraId="46D4257A" w14:textId="77777777" w:rsidR="00416738" w:rsidRPr="00EA3185" w:rsidRDefault="009F3BF5">
      <w:pPr>
        <w:numPr>
          <w:ilvl w:val="2"/>
          <w:numId w:val="5"/>
        </w:numPr>
        <w:rPr>
          <w:lang w:val="fr-CA"/>
        </w:rPr>
      </w:pPr>
      <w:r w:rsidRPr="00EA3185">
        <w:rPr>
          <w:lang w:val="fr-CA"/>
        </w:rPr>
        <w:t xml:space="preserve">1791-1795 </w:t>
      </w:r>
      <w:r w:rsidR="00EA3185" w:rsidRPr="00EA3185">
        <w:rPr>
          <w:highlight w:val="white"/>
          <w:lang w:val="fr-CA"/>
        </w:rPr>
        <w:t>après J.-</w:t>
      </w:r>
      <w:r w:rsidR="00EA3185">
        <w:rPr>
          <w:highlight w:val="white"/>
          <w:lang w:val="fr-CA"/>
        </w:rPr>
        <w:t>C.</w:t>
      </w:r>
      <w:r w:rsidR="00EA3185" w:rsidRPr="00EA3185">
        <w:rPr>
          <w:highlight w:val="white"/>
          <w:lang w:val="fr-CA"/>
        </w:rPr>
        <w:t xml:space="preserve"> </w:t>
      </w:r>
      <w:r w:rsidRPr="00EA3185">
        <w:rPr>
          <w:lang w:val="fr-CA"/>
        </w:rPr>
        <w:t xml:space="preserve"> </w:t>
      </w:r>
      <w:r w:rsidR="00EA3185" w:rsidRPr="00EA3185">
        <w:rPr>
          <w:lang w:val="fr-CA"/>
        </w:rPr>
        <w:t>Le capitain</w:t>
      </w:r>
      <w:r w:rsidR="00EA3185">
        <w:rPr>
          <w:lang w:val="fr-CA"/>
        </w:rPr>
        <w:t xml:space="preserve">e </w:t>
      </w:r>
      <w:r w:rsidRPr="00EA3185">
        <w:rPr>
          <w:lang w:val="fr-CA"/>
        </w:rPr>
        <w:t>Vancouver explore</w:t>
      </w:r>
      <w:r w:rsidR="00EA3185">
        <w:rPr>
          <w:lang w:val="fr-CA"/>
        </w:rPr>
        <w:t xml:space="preserve"> la côte nord-ouest du Pacifique.</w:t>
      </w:r>
    </w:p>
    <w:p w14:paraId="53AEA631" w14:textId="77777777" w:rsidR="00416738" w:rsidRPr="009D55AB" w:rsidRDefault="009F3BF5">
      <w:pPr>
        <w:numPr>
          <w:ilvl w:val="2"/>
          <w:numId w:val="5"/>
        </w:numPr>
        <w:rPr>
          <w:highlight w:val="white"/>
          <w:lang w:val="fr-CA"/>
        </w:rPr>
      </w:pPr>
      <w:r w:rsidRPr="00EA3185">
        <w:rPr>
          <w:highlight w:val="white"/>
          <w:lang w:val="fr-CA"/>
        </w:rPr>
        <w:t xml:space="preserve">1700 </w:t>
      </w:r>
      <w:r w:rsidR="00EA3185" w:rsidRPr="00EA3185">
        <w:rPr>
          <w:highlight w:val="white"/>
          <w:lang w:val="fr-CA"/>
        </w:rPr>
        <w:t>après J.-</w:t>
      </w:r>
      <w:r w:rsidR="00EA3185">
        <w:rPr>
          <w:highlight w:val="white"/>
          <w:lang w:val="fr-CA"/>
        </w:rPr>
        <w:t>C.</w:t>
      </w:r>
      <w:r w:rsidRPr="00EA3185">
        <w:rPr>
          <w:highlight w:val="white"/>
          <w:lang w:val="fr-CA"/>
        </w:rPr>
        <w:t xml:space="preserve"> -</w:t>
      </w:r>
      <w:r w:rsidR="009D55AB">
        <w:rPr>
          <w:highlight w:val="white"/>
          <w:lang w:val="fr-CA"/>
        </w:rPr>
        <w:t xml:space="preserve"> Tremblement de terre côtier de</w:t>
      </w:r>
      <w:r w:rsidRPr="00EA3185">
        <w:rPr>
          <w:highlight w:val="white"/>
          <w:lang w:val="fr-CA"/>
        </w:rPr>
        <w:t xml:space="preserve"> </w:t>
      </w:r>
      <w:proofErr w:type="spellStart"/>
      <w:r w:rsidRPr="00EA3185">
        <w:rPr>
          <w:highlight w:val="white"/>
          <w:lang w:val="fr-CA"/>
        </w:rPr>
        <w:t>Cascadia</w:t>
      </w:r>
      <w:proofErr w:type="spellEnd"/>
      <w:r w:rsidRPr="00EA3185">
        <w:rPr>
          <w:highlight w:val="white"/>
          <w:lang w:val="fr-CA"/>
        </w:rPr>
        <w:t>.</w:t>
      </w:r>
      <w:r w:rsidR="009D55AB">
        <w:rPr>
          <w:highlight w:val="white"/>
          <w:lang w:val="fr-CA"/>
        </w:rPr>
        <w:t xml:space="preserve"> </w:t>
      </w:r>
      <w:r w:rsidR="009D55AB" w:rsidRPr="009D55AB">
        <w:rPr>
          <w:highlight w:val="white"/>
          <w:lang w:val="fr-CA"/>
        </w:rPr>
        <w:t>Ce puissant tremblement de terre a caus</w:t>
      </w:r>
      <w:r w:rsidR="009D55AB">
        <w:rPr>
          <w:highlight w:val="white"/>
          <w:lang w:val="fr-CA"/>
        </w:rPr>
        <w:t>é</w:t>
      </w:r>
      <w:r w:rsidR="009D55AB" w:rsidRPr="009D55AB">
        <w:rPr>
          <w:highlight w:val="white"/>
          <w:lang w:val="fr-CA"/>
        </w:rPr>
        <w:t xml:space="preserve"> de</w:t>
      </w:r>
      <w:r w:rsidR="009D55AB">
        <w:rPr>
          <w:highlight w:val="white"/>
          <w:lang w:val="fr-CA"/>
        </w:rPr>
        <w:t xml:space="preserve"> grosses inondations. </w:t>
      </w:r>
      <w:r w:rsidR="009D55AB" w:rsidRPr="009D55AB">
        <w:rPr>
          <w:highlight w:val="white"/>
          <w:lang w:val="fr-CA"/>
        </w:rPr>
        <w:t>Plusieurs histoires de la tradition orale parlent de</w:t>
      </w:r>
      <w:r w:rsidR="009D55AB">
        <w:rPr>
          <w:highlight w:val="white"/>
          <w:lang w:val="fr-CA"/>
        </w:rPr>
        <w:t xml:space="preserve"> ce tremblement de terre.</w:t>
      </w:r>
      <w:r w:rsidRPr="009D55AB">
        <w:rPr>
          <w:highlight w:val="white"/>
          <w:lang w:val="fr-CA"/>
        </w:rPr>
        <w:t xml:space="preserve"> </w:t>
      </w:r>
    </w:p>
    <w:p w14:paraId="6E2A7CB7" w14:textId="77777777" w:rsidR="00416738" w:rsidRPr="00147A4E" w:rsidRDefault="009F3BF5">
      <w:pPr>
        <w:numPr>
          <w:ilvl w:val="2"/>
          <w:numId w:val="5"/>
        </w:numPr>
        <w:rPr>
          <w:lang w:val="fr-CA"/>
        </w:rPr>
      </w:pPr>
      <w:r w:rsidRPr="00147A4E">
        <w:rPr>
          <w:lang w:val="fr-CA"/>
        </w:rPr>
        <w:t xml:space="preserve">2000 </w:t>
      </w:r>
      <w:r w:rsidR="00EA3185" w:rsidRPr="00147A4E">
        <w:rPr>
          <w:highlight w:val="white"/>
          <w:lang w:val="fr-CA"/>
        </w:rPr>
        <w:t xml:space="preserve">avant J.-C. </w:t>
      </w:r>
      <w:r w:rsidRPr="00147A4E">
        <w:rPr>
          <w:lang w:val="fr-CA"/>
        </w:rPr>
        <w:t xml:space="preserve"> </w:t>
      </w:r>
      <w:r w:rsidR="009D55AB" w:rsidRPr="009D55AB">
        <w:rPr>
          <w:lang w:val="fr-CA"/>
        </w:rPr>
        <w:t xml:space="preserve">– Les forêts de cèdres rouges de l’Ouest s’établissent dans les forêts humides de la côte nord-ouest du </w:t>
      </w:r>
      <w:r w:rsidR="009D55AB">
        <w:rPr>
          <w:lang w:val="fr-CA"/>
        </w:rPr>
        <w:t xml:space="preserve">Pacifique. </w:t>
      </w:r>
      <w:r w:rsidR="009D55AB" w:rsidRPr="009D55AB">
        <w:rPr>
          <w:lang w:val="fr-CA"/>
        </w:rPr>
        <w:t xml:space="preserve">Ces arbres </w:t>
      </w:r>
      <w:r w:rsidR="009D55AB" w:rsidRPr="009D55AB">
        <w:rPr>
          <w:lang w:val="fr-CA"/>
        </w:rPr>
        <w:lastRenderedPageBreak/>
        <w:t>peuvent vivre plus de mille ans. Ils stabilisent les rives des cours d’eau,</w:t>
      </w:r>
      <w:r w:rsidR="009D55AB">
        <w:rPr>
          <w:lang w:val="fr-CA"/>
        </w:rPr>
        <w:t xml:space="preserve"> pavant la voie au retour des saumons.</w:t>
      </w:r>
    </w:p>
    <w:p w14:paraId="6EFF6D4B" w14:textId="77777777" w:rsidR="00416738" w:rsidRPr="00604D74" w:rsidRDefault="009F3BF5">
      <w:pPr>
        <w:numPr>
          <w:ilvl w:val="2"/>
          <w:numId w:val="5"/>
        </w:numPr>
        <w:rPr>
          <w:lang w:val="fr-CA"/>
        </w:rPr>
      </w:pPr>
      <w:r w:rsidRPr="009C5DD5">
        <w:rPr>
          <w:lang w:val="fr-CA"/>
        </w:rPr>
        <w:t xml:space="preserve">3000 </w:t>
      </w:r>
      <w:r w:rsidR="00EA3185" w:rsidRPr="009C5DD5">
        <w:rPr>
          <w:highlight w:val="white"/>
          <w:lang w:val="fr-CA"/>
        </w:rPr>
        <w:t xml:space="preserve">avant J.-C. </w:t>
      </w:r>
      <w:r w:rsidR="00EA3185" w:rsidRPr="009C5DD5">
        <w:rPr>
          <w:lang w:val="fr-CA"/>
        </w:rPr>
        <w:t xml:space="preserve"> </w:t>
      </w:r>
      <w:r w:rsidR="00604D74" w:rsidRPr="00604D74">
        <w:rPr>
          <w:lang w:val="fr-CA"/>
        </w:rPr>
        <w:t>–</w:t>
      </w:r>
      <w:r w:rsidRPr="00604D74">
        <w:rPr>
          <w:lang w:val="fr-CA"/>
        </w:rPr>
        <w:t xml:space="preserve"> </w:t>
      </w:r>
      <w:r w:rsidR="00604D74" w:rsidRPr="00604D74">
        <w:rPr>
          <w:lang w:val="fr-CA"/>
        </w:rPr>
        <w:t>Après des milliers d’années de re</w:t>
      </w:r>
      <w:r w:rsidR="009C5DD5">
        <w:rPr>
          <w:lang w:val="fr-CA"/>
        </w:rPr>
        <w:t>trait</w:t>
      </w:r>
      <w:r w:rsidR="00604D74" w:rsidRPr="00604D74">
        <w:rPr>
          <w:lang w:val="fr-CA"/>
        </w:rPr>
        <w:t xml:space="preserve"> des glaciers et de transformation du paysage, les côtes commencent à ressembler à ce qu’elles sont aujourd’</w:t>
      </w:r>
      <w:r w:rsidR="00604D74">
        <w:rPr>
          <w:lang w:val="fr-CA"/>
        </w:rPr>
        <w:t xml:space="preserve">hui. </w:t>
      </w:r>
      <w:r w:rsidR="00604D74" w:rsidRPr="00604D74">
        <w:rPr>
          <w:lang w:val="fr-CA"/>
        </w:rPr>
        <w:t>Les saumons retournent dans les cours d’eau de la côte nord-ouest du Pacifique.</w:t>
      </w:r>
      <w:r w:rsidRPr="00604D74">
        <w:rPr>
          <w:lang w:val="fr-CA"/>
        </w:rPr>
        <w:t xml:space="preserve"> </w:t>
      </w:r>
    </w:p>
    <w:p w14:paraId="5810B6FA" w14:textId="77777777" w:rsidR="00416738" w:rsidRPr="00A437E3" w:rsidRDefault="009F3BF5">
      <w:pPr>
        <w:numPr>
          <w:ilvl w:val="2"/>
          <w:numId w:val="5"/>
        </w:numPr>
        <w:rPr>
          <w:lang w:val="fr-CA"/>
        </w:rPr>
      </w:pPr>
      <w:r w:rsidRPr="00A437E3">
        <w:rPr>
          <w:lang w:val="fr-CA"/>
        </w:rPr>
        <w:t>7000</w:t>
      </w:r>
      <w:r w:rsidR="009C5DD5">
        <w:rPr>
          <w:lang w:val="fr-CA"/>
        </w:rPr>
        <w:t xml:space="preserve"> </w:t>
      </w:r>
      <w:r w:rsidRPr="00A437E3">
        <w:rPr>
          <w:lang w:val="fr-CA"/>
        </w:rPr>
        <w:t>-</w:t>
      </w:r>
      <w:r w:rsidR="009C5DD5">
        <w:rPr>
          <w:lang w:val="fr-CA"/>
        </w:rPr>
        <w:t xml:space="preserve"> </w:t>
      </w:r>
      <w:r w:rsidRPr="00A437E3">
        <w:rPr>
          <w:lang w:val="fr-CA"/>
        </w:rPr>
        <w:t xml:space="preserve">5000 </w:t>
      </w:r>
      <w:r w:rsidR="00EA3185" w:rsidRPr="00A437E3">
        <w:rPr>
          <w:highlight w:val="white"/>
          <w:lang w:val="fr-CA"/>
        </w:rPr>
        <w:t xml:space="preserve">avant J.-C. </w:t>
      </w:r>
      <w:r w:rsidR="00A437E3" w:rsidRPr="00A437E3">
        <w:rPr>
          <w:lang w:val="fr-CA"/>
        </w:rPr>
        <w:t>–</w:t>
      </w:r>
      <w:r w:rsidR="00EA3185" w:rsidRPr="00A437E3">
        <w:rPr>
          <w:lang w:val="fr-CA"/>
        </w:rPr>
        <w:t xml:space="preserve"> </w:t>
      </w:r>
      <w:r w:rsidR="00A437E3" w:rsidRPr="00A437E3">
        <w:rPr>
          <w:lang w:val="fr-CA"/>
        </w:rPr>
        <w:t xml:space="preserve">Mosaïque de forêts de sapins de </w:t>
      </w:r>
      <w:r w:rsidR="00A437E3">
        <w:rPr>
          <w:lang w:val="fr-CA"/>
        </w:rPr>
        <w:t xml:space="preserve">Douglas, prairies de </w:t>
      </w:r>
      <w:proofErr w:type="spellStart"/>
      <w:r w:rsidR="00A437E3">
        <w:rPr>
          <w:lang w:val="fr-CA"/>
        </w:rPr>
        <w:t>camas</w:t>
      </w:r>
      <w:r w:rsidR="00B61517">
        <w:rPr>
          <w:lang w:val="fr-CA"/>
        </w:rPr>
        <w:t>sia</w:t>
      </w:r>
      <w:proofErr w:type="spellEnd"/>
      <w:r w:rsidR="00A437E3">
        <w:rPr>
          <w:lang w:val="fr-CA"/>
        </w:rPr>
        <w:t xml:space="preserve"> dans une côte </w:t>
      </w:r>
      <w:r w:rsidR="00B61517">
        <w:rPr>
          <w:lang w:val="fr-CA"/>
        </w:rPr>
        <w:t>N</w:t>
      </w:r>
      <w:r w:rsidR="00A437E3">
        <w:rPr>
          <w:lang w:val="fr-CA"/>
        </w:rPr>
        <w:t>ord-</w:t>
      </w:r>
      <w:r w:rsidR="00B61517">
        <w:rPr>
          <w:lang w:val="fr-CA"/>
        </w:rPr>
        <w:t>O</w:t>
      </w:r>
      <w:r w:rsidR="00A437E3">
        <w:rPr>
          <w:lang w:val="fr-CA"/>
        </w:rPr>
        <w:t>uest plus chaude et plus sèche.</w:t>
      </w:r>
      <w:r w:rsidRPr="00A437E3">
        <w:rPr>
          <w:lang w:val="fr-CA"/>
        </w:rPr>
        <w:t xml:space="preserve"> </w:t>
      </w:r>
    </w:p>
    <w:p w14:paraId="144881D8" w14:textId="77777777" w:rsidR="00416738" w:rsidRPr="009C5DD5" w:rsidRDefault="009F3BF5">
      <w:pPr>
        <w:numPr>
          <w:ilvl w:val="2"/>
          <w:numId w:val="5"/>
        </w:numPr>
        <w:rPr>
          <w:lang w:val="fr-CA"/>
        </w:rPr>
      </w:pPr>
      <w:r w:rsidRPr="00EA3185">
        <w:rPr>
          <w:lang w:val="fr-CA"/>
        </w:rPr>
        <w:t>13</w:t>
      </w:r>
      <w:r w:rsidR="009C5DD5">
        <w:rPr>
          <w:lang w:val="fr-CA"/>
        </w:rPr>
        <w:t> </w:t>
      </w:r>
      <w:r w:rsidRPr="00EA3185">
        <w:rPr>
          <w:lang w:val="fr-CA"/>
        </w:rPr>
        <w:t xml:space="preserve">000 </w:t>
      </w:r>
      <w:r w:rsidR="00EA3185" w:rsidRPr="00EA3185">
        <w:rPr>
          <w:highlight w:val="white"/>
          <w:lang w:val="fr-CA"/>
        </w:rPr>
        <w:t xml:space="preserve">avant J.-C. </w:t>
      </w:r>
      <w:r w:rsidR="009C5DD5">
        <w:rPr>
          <w:lang w:val="fr-CA"/>
        </w:rPr>
        <w:t xml:space="preserve">– Retrait des glaciers. </w:t>
      </w:r>
      <w:r w:rsidR="009C5DD5" w:rsidRPr="009C5DD5">
        <w:rPr>
          <w:lang w:val="fr-CA"/>
        </w:rPr>
        <w:t xml:space="preserve">Paysage de toundra avec des mammouths et </w:t>
      </w:r>
      <w:r w:rsidR="009C5DD5">
        <w:rPr>
          <w:lang w:val="fr-CA"/>
        </w:rPr>
        <w:t>des anciens bisons au sud de l’île de Vancouver.</w:t>
      </w:r>
      <w:r w:rsidRPr="009C5DD5">
        <w:rPr>
          <w:lang w:val="fr-CA"/>
        </w:rPr>
        <w:t xml:space="preserve"> </w:t>
      </w:r>
    </w:p>
    <w:p w14:paraId="3CA9F9F6" w14:textId="77777777" w:rsidR="00416738" w:rsidRPr="008A0419" w:rsidRDefault="009C5DD5">
      <w:pPr>
        <w:numPr>
          <w:ilvl w:val="1"/>
          <w:numId w:val="5"/>
        </w:numPr>
        <w:rPr>
          <w:lang w:val="fr-CA"/>
        </w:rPr>
      </w:pPr>
      <w:r w:rsidRPr="009C5DD5">
        <w:rPr>
          <w:lang w:val="fr-CA"/>
        </w:rPr>
        <w:t>Ajouter à cette ligne du temps certains év</w:t>
      </w:r>
      <w:r>
        <w:rPr>
          <w:lang w:val="fr-CA"/>
        </w:rPr>
        <w:t>énements et dates bien connus des étudiants (ex. : fin de la construction de la grande pyramide de Gizeh (2560</w:t>
      </w:r>
      <w:r w:rsidRPr="009C5DD5">
        <w:rPr>
          <w:lang w:val="fr-CA"/>
        </w:rPr>
        <w:t xml:space="preserve"> </w:t>
      </w:r>
      <w:r w:rsidR="00EA3185" w:rsidRPr="009C5DD5">
        <w:rPr>
          <w:highlight w:val="white"/>
          <w:lang w:val="fr-CA"/>
        </w:rPr>
        <w:t>avant J.-C.</w:t>
      </w:r>
      <w:r w:rsidRPr="009C5DD5">
        <w:rPr>
          <w:lang w:val="fr-CA"/>
        </w:rPr>
        <w:t xml:space="preserve">); </w:t>
      </w:r>
      <w:r>
        <w:rPr>
          <w:lang w:val="fr-CA"/>
        </w:rPr>
        <w:t>extinction des mammouths</w:t>
      </w:r>
      <w:r w:rsidRPr="009C5DD5">
        <w:rPr>
          <w:lang w:val="fr-CA"/>
        </w:rPr>
        <w:t xml:space="preserve"> (2500 </w:t>
      </w:r>
      <w:r w:rsidR="00EA3185" w:rsidRPr="009C5DD5">
        <w:rPr>
          <w:highlight w:val="white"/>
          <w:lang w:val="fr-CA"/>
        </w:rPr>
        <w:t>avant J.-C.</w:t>
      </w:r>
      <w:r w:rsidRPr="009C5DD5">
        <w:rPr>
          <w:lang w:val="fr-CA"/>
        </w:rPr>
        <w:t>)</w:t>
      </w:r>
      <w:r w:rsidR="00B61517">
        <w:rPr>
          <w:lang w:val="fr-CA"/>
        </w:rPr>
        <w:t>)</w:t>
      </w:r>
      <w:r w:rsidRPr="009C5DD5">
        <w:rPr>
          <w:lang w:val="fr-CA"/>
        </w:rPr>
        <w:t xml:space="preserve">. </w:t>
      </w:r>
      <w:r w:rsidR="008A0419" w:rsidRPr="008A0419">
        <w:rPr>
          <w:lang w:val="fr-CA"/>
        </w:rPr>
        <w:t>L’ajout de ces dates comme points de r</w:t>
      </w:r>
      <w:r w:rsidR="008A0419">
        <w:rPr>
          <w:lang w:val="fr-CA"/>
        </w:rPr>
        <w:t>é</w:t>
      </w:r>
      <w:r w:rsidR="008A0419" w:rsidRPr="008A0419">
        <w:rPr>
          <w:lang w:val="fr-CA"/>
        </w:rPr>
        <w:t>f</w:t>
      </w:r>
      <w:r w:rsidR="008A0419">
        <w:rPr>
          <w:lang w:val="fr-CA"/>
        </w:rPr>
        <w:t>é</w:t>
      </w:r>
      <w:r w:rsidR="008A0419" w:rsidRPr="008A0419">
        <w:rPr>
          <w:lang w:val="fr-CA"/>
        </w:rPr>
        <w:t xml:space="preserve">rence aidera les étudiants à comprendre la </w:t>
      </w:r>
      <w:r w:rsidR="008A0419">
        <w:rPr>
          <w:lang w:val="fr-CA"/>
        </w:rPr>
        <w:t xml:space="preserve">grande </w:t>
      </w:r>
      <w:r w:rsidR="008A0419" w:rsidRPr="008A0419">
        <w:rPr>
          <w:lang w:val="fr-CA"/>
        </w:rPr>
        <w:t>ancienneté</w:t>
      </w:r>
      <w:r w:rsidR="008A0419">
        <w:rPr>
          <w:lang w:val="fr-CA"/>
        </w:rPr>
        <w:t xml:space="preserve"> des temps immémoriaux!</w:t>
      </w:r>
    </w:p>
    <w:p w14:paraId="5FE71893" w14:textId="77777777" w:rsidR="00416738" w:rsidRDefault="000418A1">
      <w:pPr>
        <w:numPr>
          <w:ilvl w:val="0"/>
          <w:numId w:val="5"/>
        </w:numPr>
        <w:rPr>
          <w:highlight w:val="white"/>
        </w:rPr>
      </w:pPr>
      <w:r w:rsidRPr="000418A1">
        <w:rPr>
          <w:highlight w:val="white"/>
          <w:lang w:val="fr-CA"/>
        </w:rPr>
        <w:t xml:space="preserve">Chaque étudiant choisit un événement et une date qu’il prend en note et </w:t>
      </w:r>
      <w:r>
        <w:rPr>
          <w:highlight w:val="white"/>
          <w:lang w:val="fr-CA"/>
        </w:rPr>
        <w:t xml:space="preserve">apporte à l’extérieur avec lui. </w:t>
      </w:r>
      <w:r w:rsidRPr="000418A1">
        <w:rPr>
          <w:highlight w:val="white"/>
          <w:lang w:val="en-CA"/>
        </w:rPr>
        <w:t>Un</w:t>
      </w:r>
      <w:r>
        <w:rPr>
          <w:highlight w:val="white"/>
          <w:lang w:val="en-CA"/>
        </w:rPr>
        <w:t xml:space="preserve"> </w:t>
      </w:r>
      <w:proofErr w:type="spellStart"/>
      <w:r>
        <w:rPr>
          <w:highlight w:val="white"/>
          <w:lang w:val="en-CA"/>
        </w:rPr>
        <w:t>étudiant</w:t>
      </w:r>
      <w:proofErr w:type="spellEnd"/>
      <w:r>
        <w:rPr>
          <w:highlight w:val="white"/>
          <w:lang w:val="en-CA"/>
        </w:rPr>
        <w:t xml:space="preserve"> </w:t>
      </w:r>
      <w:proofErr w:type="spellStart"/>
      <w:r>
        <w:rPr>
          <w:highlight w:val="white"/>
          <w:lang w:val="en-CA"/>
        </w:rPr>
        <w:t>recevra</w:t>
      </w:r>
      <w:proofErr w:type="spellEnd"/>
      <w:r>
        <w:rPr>
          <w:highlight w:val="white"/>
          <w:lang w:val="en-CA"/>
        </w:rPr>
        <w:t xml:space="preserve"> </w:t>
      </w:r>
      <w:proofErr w:type="spellStart"/>
      <w:r>
        <w:rPr>
          <w:highlight w:val="white"/>
          <w:lang w:val="en-CA"/>
        </w:rPr>
        <w:t>une</w:t>
      </w:r>
      <w:proofErr w:type="spellEnd"/>
      <w:r>
        <w:rPr>
          <w:highlight w:val="white"/>
          <w:lang w:val="en-CA"/>
        </w:rPr>
        <w:t xml:space="preserve"> date surprise plus tard.</w:t>
      </w:r>
    </w:p>
    <w:p w14:paraId="3FA6A0CF" w14:textId="77777777" w:rsidR="00416738" w:rsidRDefault="00416738">
      <w:pPr>
        <w:rPr>
          <w:highlight w:val="white"/>
        </w:rPr>
      </w:pPr>
    </w:p>
    <w:p w14:paraId="76740421" w14:textId="77777777" w:rsidR="00416738" w:rsidRPr="000418A1" w:rsidRDefault="009F3BF5">
      <w:pPr>
        <w:pStyle w:val="Heading2"/>
        <w:rPr>
          <w:highlight w:val="white"/>
          <w:lang w:val="fr-CA"/>
        </w:rPr>
      </w:pPr>
      <w:bookmarkStart w:id="13" w:name="_v3y2fuixcn5s" w:colFirst="0" w:colLast="0"/>
      <w:bookmarkEnd w:id="13"/>
      <w:r w:rsidRPr="000418A1">
        <w:rPr>
          <w:lang w:val="fr-CA"/>
        </w:rPr>
        <w:t>Cr</w:t>
      </w:r>
      <w:r w:rsidR="000418A1">
        <w:rPr>
          <w:lang w:val="fr-CA"/>
        </w:rPr>
        <w:t>é</w:t>
      </w:r>
      <w:r w:rsidRPr="000418A1">
        <w:rPr>
          <w:lang w:val="fr-CA"/>
        </w:rPr>
        <w:t>a</w:t>
      </w:r>
      <w:r w:rsidR="000418A1" w:rsidRPr="000418A1">
        <w:rPr>
          <w:lang w:val="fr-CA"/>
        </w:rPr>
        <w:t>tion d’une ligne du t</w:t>
      </w:r>
      <w:r w:rsidR="000418A1">
        <w:rPr>
          <w:lang w:val="fr-CA"/>
        </w:rPr>
        <w:t>emps humaine</w:t>
      </w:r>
    </w:p>
    <w:p w14:paraId="5BCF6B82" w14:textId="77777777" w:rsidR="00416738" w:rsidRPr="000418A1" w:rsidRDefault="000418A1">
      <w:pPr>
        <w:rPr>
          <w:highlight w:val="white"/>
          <w:lang w:val="fr-CA"/>
        </w:rPr>
      </w:pPr>
      <w:r>
        <w:rPr>
          <w:highlight w:val="white"/>
          <w:lang w:val="fr-CA"/>
        </w:rPr>
        <w:t>Dehors dans la cour d’école </w:t>
      </w:r>
      <w:r w:rsidRPr="000418A1">
        <w:rPr>
          <w:highlight w:val="white"/>
          <w:lang w:val="fr-CA"/>
        </w:rPr>
        <w:t>:</w:t>
      </w:r>
    </w:p>
    <w:p w14:paraId="3F5C4E71" w14:textId="77777777" w:rsidR="00416738" w:rsidRPr="000418A1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 xml:space="preserve">Déposer la corde en ligne droite sur la cour </w:t>
      </w:r>
      <w:r>
        <w:rPr>
          <w:highlight w:val="white"/>
          <w:lang w:val="fr-CA"/>
        </w:rPr>
        <w:t xml:space="preserve">d’école. </w:t>
      </w:r>
      <w:r w:rsidRPr="000418A1">
        <w:rPr>
          <w:highlight w:val="white"/>
          <w:lang w:val="fr-CA"/>
        </w:rPr>
        <w:t>Identifier laquelle des extrémités de la corde représente le</w:t>
      </w:r>
      <w:r>
        <w:rPr>
          <w:highlight w:val="white"/>
          <w:lang w:val="fr-CA"/>
        </w:rPr>
        <w:t xml:space="preserve"> présent. </w:t>
      </w:r>
    </w:p>
    <w:p w14:paraId="533A1453" w14:textId="77777777" w:rsidR="00416738" w:rsidRPr="000418A1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>Les étudiants se placent sur la corde d</w:t>
      </w:r>
      <w:r>
        <w:rPr>
          <w:highlight w:val="white"/>
          <w:lang w:val="fr-CA"/>
        </w:rPr>
        <w:t xml:space="preserve">e la ligne du temps selon leur événement historique. </w:t>
      </w:r>
      <w:r w:rsidRPr="000418A1">
        <w:rPr>
          <w:highlight w:val="white"/>
          <w:lang w:val="fr-CA"/>
        </w:rPr>
        <w:t xml:space="preserve">Mettre les étudiants au défi de réfléchir à </w:t>
      </w:r>
      <w:r>
        <w:rPr>
          <w:highlight w:val="white"/>
          <w:lang w:val="fr-CA"/>
        </w:rPr>
        <w:t>la distance qui devrait les séparer des dates qui les entourent.</w:t>
      </w:r>
      <w:r w:rsidRPr="000418A1">
        <w:rPr>
          <w:highlight w:val="white"/>
          <w:lang w:val="fr-CA"/>
        </w:rPr>
        <w:t xml:space="preserve"> </w:t>
      </w:r>
    </w:p>
    <w:p w14:paraId="762A94BB" w14:textId="77777777" w:rsidR="00416738" w:rsidRPr="000418A1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>Réviser la ligne du temps tous ensem</w:t>
      </w:r>
      <w:r>
        <w:rPr>
          <w:highlight w:val="white"/>
          <w:lang w:val="fr-CA"/>
        </w:rPr>
        <w:t xml:space="preserve">ble. </w:t>
      </w:r>
      <w:r w:rsidRPr="000418A1">
        <w:rPr>
          <w:highlight w:val="white"/>
          <w:lang w:val="fr-CA"/>
        </w:rPr>
        <w:t xml:space="preserve"> </w:t>
      </w:r>
    </w:p>
    <w:p w14:paraId="5A98CF4E" w14:textId="77777777" w:rsidR="00416738" w:rsidRPr="006B0580" w:rsidRDefault="000418A1">
      <w:pPr>
        <w:numPr>
          <w:ilvl w:val="0"/>
          <w:numId w:val="5"/>
        </w:numPr>
        <w:rPr>
          <w:highlight w:val="white"/>
          <w:lang w:val="fr-CA"/>
        </w:rPr>
      </w:pPr>
      <w:r w:rsidRPr="000418A1">
        <w:rPr>
          <w:highlight w:val="white"/>
          <w:lang w:val="fr-CA"/>
        </w:rPr>
        <w:t>Donner au dernier étudiant la date surprise : les temps im</w:t>
      </w:r>
      <w:r>
        <w:rPr>
          <w:highlight w:val="white"/>
          <w:lang w:val="fr-CA"/>
        </w:rPr>
        <w:t xml:space="preserve">mémoriaux. </w:t>
      </w:r>
      <w:r w:rsidRPr="000418A1">
        <w:rPr>
          <w:highlight w:val="white"/>
          <w:lang w:val="fr-CA"/>
        </w:rPr>
        <w:t xml:space="preserve"> </w:t>
      </w:r>
      <w:r w:rsidRPr="00147A4E">
        <w:rPr>
          <w:highlight w:val="white"/>
          <w:lang w:val="fr-CA"/>
        </w:rPr>
        <w:t>Qu’est-ce que cela signifi</w:t>
      </w:r>
      <w:r w:rsidR="002C5D07" w:rsidRPr="00147A4E">
        <w:rPr>
          <w:highlight w:val="white"/>
          <w:lang w:val="fr-CA"/>
        </w:rPr>
        <w:t>e</w:t>
      </w:r>
      <w:r w:rsidRPr="00147A4E">
        <w:rPr>
          <w:highlight w:val="white"/>
          <w:lang w:val="fr-CA"/>
        </w:rPr>
        <w:t xml:space="preserve">? </w:t>
      </w:r>
      <w:r w:rsidRPr="000418A1">
        <w:rPr>
          <w:highlight w:val="white"/>
          <w:lang w:val="fr-CA"/>
        </w:rPr>
        <w:t>Les temps immémoriaux font r</w:t>
      </w:r>
      <w:r>
        <w:rPr>
          <w:highlight w:val="white"/>
          <w:lang w:val="fr-CA"/>
        </w:rPr>
        <w:t>é</w:t>
      </w:r>
      <w:r w:rsidRPr="000418A1">
        <w:rPr>
          <w:highlight w:val="white"/>
          <w:lang w:val="fr-CA"/>
        </w:rPr>
        <w:t>f</w:t>
      </w:r>
      <w:r>
        <w:rPr>
          <w:highlight w:val="white"/>
          <w:lang w:val="fr-CA"/>
        </w:rPr>
        <w:t>é</w:t>
      </w:r>
      <w:r w:rsidRPr="000418A1">
        <w:rPr>
          <w:highlight w:val="white"/>
          <w:lang w:val="fr-CA"/>
        </w:rPr>
        <w:t>rence à une époque très ancienne, tellement ancienne que personne ne s’en souvient.</w:t>
      </w:r>
      <w:r>
        <w:rPr>
          <w:highlight w:val="white"/>
          <w:lang w:val="fr-CA"/>
        </w:rPr>
        <w:t xml:space="preserve"> </w:t>
      </w:r>
      <w:r w:rsidRPr="00147A4E">
        <w:rPr>
          <w:highlight w:val="white"/>
          <w:lang w:val="fr-CA"/>
        </w:rPr>
        <w:t xml:space="preserve">C’est au-delà de la mémoire. </w:t>
      </w:r>
      <w:r w:rsidRPr="000418A1">
        <w:rPr>
          <w:highlight w:val="white"/>
          <w:lang w:val="fr-CA"/>
        </w:rPr>
        <w:t>Les peuples autochtones sont pr</w:t>
      </w:r>
      <w:r>
        <w:rPr>
          <w:highlight w:val="white"/>
          <w:lang w:val="fr-CA"/>
        </w:rPr>
        <w:t>é</w:t>
      </w:r>
      <w:r w:rsidRPr="000418A1">
        <w:rPr>
          <w:highlight w:val="white"/>
          <w:lang w:val="fr-CA"/>
        </w:rPr>
        <w:t xml:space="preserve">sents sur l’île de la Tortue depuis des temps immémoriaux, </w:t>
      </w:r>
      <w:r w:rsidR="00B61517">
        <w:rPr>
          <w:highlight w:val="white"/>
          <w:lang w:val="fr-CA"/>
        </w:rPr>
        <w:t xml:space="preserve">à l’instar de </w:t>
      </w:r>
      <w:r>
        <w:rPr>
          <w:highlight w:val="white"/>
          <w:lang w:val="fr-CA"/>
        </w:rPr>
        <w:t xml:space="preserve">ceux </w:t>
      </w:r>
      <w:r w:rsidR="002C5D07">
        <w:rPr>
          <w:highlight w:val="white"/>
          <w:lang w:val="fr-CA"/>
        </w:rPr>
        <w:t xml:space="preserve">de </w:t>
      </w:r>
      <w:r>
        <w:rPr>
          <w:highlight w:val="white"/>
          <w:lang w:val="fr-CA"/>
        </w:rPr>
        <w:t xml:space="preserve">la côte nord-ouest du Pacifique. </w:t>
      </w:r>
      <w:r w:rsidR="006B0580" w:rsidRPr="006B0580">
        <w:rPr>
          <w:highlight w:val="white"/>
          <w:lang w:val="fr-CA"/>
        </w:rPr>
        <w:t>Où devrait se situer l’étudiant sur la ligne du te</w:t>
      </w:r>
      <w:r w:rsidR="006B0580">
        <w:rPr>
          <w:highlight w:val="white"/>
          <w:lang w:val="fr-CA"/>
        </w:rPr>
        <w:t>mps?</w:t>
      </w:r>
    </w:p>
    <w:p w14:paraId="3355C977" w14:textId="77777777" w:rsidR="006B0580" w:rsidRDefault="00A23417">
      <w:pPr>
        <w:numPr>
          <w:ilvl w:val="0"/>
          <w:numId w:val="5"/>
        </w:numPr>
        <w:rPr>
          <w:highlight w:val="white"/>
          <w:lang w:val="fr-CA"/>
        </w:rPr>
      </w:pPr>
      <w:r w:rsidRPr="00A23417">
        <w:rPr>
          <w:highlight w:val="white"/>
          <w:lang w:val="fr-CA"/>
        </w:rPr>
        <w:t>Lorsque l’étudiant est à l</w:t>
      </w:r>
      <w:r>
        <w:rPr>
          <w:highlight w:val="white"/>
          <w:lang w:val="fr-CA"/>
        </w:rPr>
        <w:t xml:space="preserve">’extrémité la plus ancienne de la ligne du temps, demandez-lui de continuer à marcher encore plus loin dans l’histoire, au-delà de la longueur de la corde. Lorsqu’il aura marché assez loin selon vous, crier « stop ». Inviter la classe à observer la distance </w:t>
      </w:r>
      <w:r w:rsidR="00B61517">
        <w:rPr>
          <w:highlight w:val="white"/>
          <w:lang w:val="fr-CA"/>
        </w:rPr>
        <w:t>qui sépare l</w:t>
      </w:r>
      <w:r>
        <w:rPr>
          <w:highlight w:val="white"/>
          <w:lang w:val="fr-CA"/>
        </w:rPr>
        <w:t xml:space="preserve">es temps immémoriaux du reste du groupe. </w:t>
      </w:r>
    </w:p>
    <w:p w14:paraId="7D1EA3CF" w14:textId="77777777" w:rsidR="00A23417" w:rsidRDefault="00A23417">
      <w:pPr>
        <w:numPr>
          <w:ilvl w:val="0"/>
          <w:numId w:val="5"/>
        </w:numPr>
        <w:rPr>
          <w:highlight w:val="white"/>
          <w:lang w:val="fr-CA"/>
        </w:rPr>
      </w:pPr>
      <w:r>
        <w:rPr>
          <w:highlight w:val="white"/>
          <w:lang w:val="fr-CA"/>
        </w:rPr>
        <w:t xml:space="preserve">Rappeler à la classe que les temps immémoriaux sont plus anciens que la mémoire humaine. S’il le pouvait, l’étudiant pourrait continuer à marcher jusqu’à ce qu’on ne le </w:t>
      </w:r>
      <w:proofErr w:type="gramStart"/>
      <w:r>
        <w:rPr>
          <w:highlight w:val="white"/>
          <w:lang w:val="fr-CA"/>
        </w:rPr>
        <w:t>voit</w:t>
      </w:r>
      <w:proofErr w:type="gramEnd"/>
      <w:r>
        <w:rPr>
          <w:highlight w:val="white"/>
          <w:lang w:val="fr-CA"/>
        </w:rPr>
        <w:t xml:space="preserve"> plus. </w:t>
      </w:r>
    </w:p>
    <w:p w14:paraId="1B7F2447" w14:textId="77777777" w:rsidR="002C5D07" w:rsidRDefault="002C5D07" w:rsidP="002C5D07">
      <w:pPr>
        <w:ind w:left="720"/>
        <w:rPr>
          <w:highlight w:val="white"/>
          <w:lang w:val="fr-CA"/>
        </w:rPr>
      </w:pPr>
    </w:p>
    <w:p w14:paraId="2C086A37" w14:textId="5433B534" w:rsidR="00416738" w:rsidRDefault="0090492E">
      <w:pPr>
        <w:jc w:val="center"/>
        <w:rPr>
          <w:highlight w:val="white"/>
        </w:rPr>
      </w:pPr>
      <w:r w:rsidRPr="0090492E">
        <w:rPr>
          <w:noProof/>
          <w:lang w:val="fr-CA"/>
        </w:rPr>
        <w:drawing>
          <wp:inline distT="0" distB="0" distL="0" distR="0" wp14:anchorId="460B2809" wp14:editId="350BC85F">
            <wp:extent cx="4182059" cy="123842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92E" w:rsidDel="0090492E">
        <w:rPr>
          <w:lang w:val="fr-CA"/>
        </w:rPr>
        <w:t xml:space="preserve"> </w:t>
      </w:r>
    </w:p>
    <w:p w14:paraId="59DF7B2C" w14:textId="77777777" w:rsidR="00416738" w:rsidRPr="00147A4E" w:rsidRDefault="009F3BF5">
      <w:pPr>
        <w:pStyle w:val="Heading2"/>
        <w:rPr>
          <w:lang w:val="fr-CA"/>
        </w:rPr>
      </w:pPr>
      <w:bookmarkStart w:id="14" w:name="_3wd7s5tibsvo" w:colFirst="0" w:colLast="0"/>
      <w:bookmarkEnd w:id="14"/>
      <w:r w:rsidRPr="00147A4E">
        <w:rPr>
          <w:lang w:val="fr-CA"/>
        </w:rPr>
        <w:t>Discussion</w:t>
      </w:r>
    </w:p>
    <w:p w14:paraId="6D8533DA" w14:textId="77777777" w:rsidR="00416738" w:rsidRPr="00147A4E" w:rsidRDefault="00134B75">
      <w:pPr>
        <w:rPr>
          <w:lang w:val="fr-CA"/>
        </w:rPr>
      </w:pPr>
      <w:r w:rsidRPr="00134B75">
        <w:rPr>
          <w:lang w:val="fr-CA"/>
        </w:rPr>
        <w:t>Dans un cercle de la parole, partager vos réflexions su</w:t>
      </w:r>
      <w:r>
        <w:rPr>
          <w:lang w:val="fr-CA"/>
        </w:rPr>
        <w:t xml:space="preserve">r l’importance des temps immémoriaux. </w:t>
      </w:r>
    </w:p>
    <w:p w14:paraId="2A232F7A" w14:textId="77777777" w:rsidR="00416738" w:rsidRPr="00147A4E" w:rsidRDefault="00134B75">
      <w:pPr>
        <w:numPr>
          <w:ilvl w:val="0"/>
          <w:numId w:val="8"/>
        </w:numPr>
        <w:rPr>
          <w:lang w:val="fr-CA"/>
        </w:rPr>
      </w:pPr>
      <w:r w:rsidRPr="00134B75">
        <w:rPr>
          <w:lang w:val="fr-CA"/>
        </w:rPr>
        <w:t>Répondre une fois de plus à la question : Depuis combien de temps est-ce qu</w:t>
      </w:r>
      <w:r>
        <w:rPr>
          <w:lang w:val="fr-CA"/>
        </w:rPr>
        <w:t>e les peuples autochtones ont vécu sur la côte nord-ouest du Pacifique de l’Amérique du Nord?</w:t>
      </w:r>
    </w:p>
    <w:p w14:paraId="22E129C6" w14:textId="77777777" w:rsidR="00416738" w:rsidRPr="00771E35" w:rsidRDefault="00771E35">
      <w:pPr>
        <w:numPr>
          <w:ilvl w:val="0"/>
          <w:numId w:val="8"/>
        </w:numPr>
        <w:rPr>
          <w:lang w:val="fr-CA"/>
        </w:rPr>
      </w:pPr>
      <w:r w:rsidRPr="00771E35">
        <w:rPr>
          <w:lang w:val="fr-CA"/>
        </w:rPr>
        <w:t xml:space="preserve">Pourquoi croyez-vous qu’il </w:t>
      </w:r>
      <w:r>
        <w:rPr>
          <w:lang w:val="fr-CA"/>
        </w:rPr>
        <w:t>soit</w:t>
      </w:r>
      <w:r w:rsidRPr="00771E35">
        <w:rPr>
          <w:lang w:val="fr-CA"/>
        </w:rPr>
        <w:t xml:space="preserve"> important de savoir que les peuples autochtones </w:t>
      </w:r>
      <w:r>
        <w:rPr>
          <w:lang w:val="fr-CA"/>
        </w:rPr>
        <w:t>s</w:t>
      </w:r>
      <w:r w:rsidRPr="00771E35">
        <w:rPr>
          <w:lang w:val="fr-CA"/>
        </w:rPr>
        <w:t>ont</w:t>
      </w:r>
      <w:r>
        <w:rPr>
          <w:lang w:val="fr-CA"/>
        </w:rPr>
        <w:t xml:space="preserve"> là</w:t>
      </w:r>
      <w:r w:rsidRPr="00771E35">
        <w:rPr>
          <w:lang w:val="fr-CA"/>
        </w:rPr>
        <w:t xml:space="preserve"> depuis des</w:t>
      </w:r>
      <w:r>
        <w:rPr>
          <w:lang w:val="fr-CA"/>
        </w:rPr>
        <w:t xml:space="preserve"> temps immémoriaux?</w:t>
      </w:r>
      <w:r w:rsidRPr="00771E35">
        <w:rPr>
          <w:lang w:val="fr-CA"/>
        </w:rPr>
        <w:t xml:space="preserve"> </w:t>
      </w:r>
    </w:p>
    <w:p w14:paraId="330C4B3A" w14:textId="77777777" w:rsidR="00416738" w:rsidRPr="00147A4E" w:rsidRDefault="00771E35">
      <w:pPr>
        <w:numPr>
          <w:ilvl w:val="0"/>
          <w:numId w:val="8"/>
        </w:numPr>
        <w:rPr>
          <w:lang w:val="fr-CA"/>
        </w:rPr>
      </w:pPr>
      <w:r w:rsidRPr="00771E35">
        <w:rPr>
          <w:lang w:val="fr-CA"/>
        </w:rPr>
        <w:t>Pourquoi croyez-vous qu’il soit important pour les politiciens/décideurs de sa</w:t>
      </w:r>
      <w:r>
        <w:rPr>
          <w:lang w:val="fr-CA"/>
        </w:rPr>
        <w:t>voir les peuples autochtones sont là depuis des temps immémoriaux?</w:t>
      </w:r>
    </w:p>
    <w:p w14:paraId="79AEAFAE" w14:textId="77777777" w:rsidR="00416738" w:rsidRPr="00147A4E" w:rsidRDefault="00416738">
      <w:pPr>
        <w:rPr>
          <w:lang w:val="fr-CA"/>
        </w:rPr>
      </w:pPr>
    </w:p>
    <w:p w14:paraId="3D96AE95" w14:textId="77777777" w:rsidR="00416738" w:rsidRPr="00561A36" w:rsidRDefault="009F3BF5">
      <w:pPr>
        <w:pStyle w:val="Heading1"/>
        <w:rPr>
          <w:lang w:val="fr-CA"/>
        </w:rPr>
      </w:pPr>
      <w:bookmarkStart w:id="15" w:name="_fj9uul4suobr" w:colFirst="0" w:colLast="0"/>
      <w:bookmarkEnd w:id="15"/>
      <w:r w:rsidRPr="00561A36">
        <w:rPr>
          <w:lang w:val="fr-CA"/>
        </w:rPr>
        <w:t>Spira</w:t>
      </w:r>
      <w:r w:rsidR="00561A36" w:rsidRPr="00561A36">
        <w:rPr>
          <w:lang w:val="fr-CA"/>
        </w:rPr>
        <w:t>le du temps</w:t>
      </w:r>
    </w:p>
    <w:p w14:paraId="58B45415" w14:textId="77777777" w:rsidR="00416738" w:rsidRPr="00561A36" w:rsidRDefault="009F3BF5">
      <w:pPr>
        <w:pStyle w:val="Heading2"/>
        <w:rPr>
          <w:lang w:val="fr-CA"/>
        </w:rPr>
      </w:pPr>
      <w:bookmarkStart w:id="16" w:name="_6x7k8myi1dnm" w:colFirst="0" w:colLast="0"/>
      <w:bookmarkEnd w:id="16"/>
      <w:r w:rsidRPr="00561A36">
        <w:rPr>
          <w:lang w:val="fr-CA"/>
        </w:rPr>
        <w:t>Introduction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13C58B07" wp14:editId="4EFC2CEC">
                <wp:simplePos x="0" y="0"/>
                <wp:positionH relativeFrom="column">
                  <wp:posOffset>3790950</wp:posOffset>
                </wp:positionH>
                <wp:positionV relativeFrom="paragraph">
                  <wp:posOffset>209550</wp:posOffset>
                </wp:positionV>
                <wp:extent cx="1857375" cy="924286"/>
                <wp:effectExtent l="0" t="0" r="28575" b="26670"/>
                <wp:wrapSquare wrapText="bothSides" distT="114300" distB="114300" distL="114300" distR="114300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4125" y="570775"/>
                          <a:ext cx="1986600" cy="98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B79439E" w14:textId="77777777" w:rsidR="00416738" w:rsidRPr="00561A36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561A36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561A36" w:rsidRPr="00561A36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561A36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6623D432" w14:textId="77777777" w:rsidR="00416738" w:rsidRPr="00D73BDB" w:rsidRDefault="00561A36" w:rsidP="00631E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Gabarit de spirale du temps</w:t>
                            </w:r>
                          </w:p>
                          <w:p w14:paraId="07906D2A" w14:textId="77777777" w:rsidR="00416738" w:rsidRPr="00D73BDB" w:rsidRDefault="00561A36" w:rsidP="00631E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Crayons et papier</w:t>
                            </w:r>
                          </w:p>
                          <w:p w14:paraId="4AB8A66B" w14:textId="77777777" w:rsidR="00416738" w:rsidRPr="00D73BDB" w:rsidRDefault="00561A36" w:rsidP="00631EF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Image d’une coquille d’escargot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58B07" id="Zone de texte 1" o:spid="_x0000_s1027" type="#_x0000_t202" style="position:absolute;margin-left:298.5pt;margin-top:16.5pt;width:146.25pt;height:72.8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" filled="f" strokecolor="#974706 [1609]">
                <v:textbox style="mso-fit-shape-to-text:t" inset="2.53958mm,2.53958mm,2.53958mm,2.53958mm">
                  <w:txbxContent>
                    <w:p w14:paraId="2B79439E" w14:textId="77777777" w:rsidR="00416738" w:rsidRPr="00561A36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561A36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561A36" w:rsidRPr="00561A36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561A36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6623D432" w14:textId="77777777" w:rsidR="00416738" w:rsidRPr="00D73BDB" w:rsidRDefault="00561A36" w:rsidP="00631E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Gabarit de spirale du temps</w:t>
                      </w:r>
                    </w:p>
                    <w:p w14:paraId="07906D2A" w14:textId="77777777" w:rsidR="00416738" w:rsidRPr="00D73BDB" w:rsidRDefault="00561A36" w:rsidP="00631E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Crayons et papier</w:t>
                      </w:r>
                    </w:p>
                    <w:p w14:paraId="4AB8A66B" w14:textId="77777777" w:rsidR="00416738" w:rsidRPr="00D73BDB" w:rsidRDefault="00561A36" w:rsidP="00631EF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Image d’une coquille d’escargot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0A8E2F" w14:textId="77777777" w:rsidR="00561A36" w:rsidRPr="00561A36" w:rsidRDefault="00561A36">
      <w:pPr>
        <w:rPr>
          <w:lang w:val="fr-CA"/>
        </w:rPr>
      </w:pPr>
      <w:r w:rsidRPr="00561A36">
        <w:rPr>
          <w:lang w:val="fr-CA"/>
        </w:rPr>
        <w:t>Plusieurs parmi nous sont habitués</w:t>
      </w:r>
      <w:r>
        <w:rPr>
          <w:lang w:val="fr-CA"/>
        </w:rPr>
        <w:t xml:space="preserve"> de voir le temps représenté </w:t>
      </w:r>
      <w:r w:rsidR="008F4C67">
        <w:rPr>
          <w:lang w:val="fr-CA"/>
        </w:rPr>
        <w:t>de façon linéaire</w:t>
      </w:r>
      <w:r>
        <w:rPr>
          <w:lang w:val="fr-CA"/>
        </w:rPr>
        <w:t xml:space="preserve">, comme sur une ligne du temps. </w:t>
      </w:r>
      <w:r w:rsidRPr="00561A36">
        <w:rPr>
          <w:lang w:val="fr-CA"/>
        </w:rPr>
        <w:t>C’est une façon très européenne de concevoir le temps. I</w:t>
      </w:r>
      <w:r>
        <w:rPr>
          <w:lang w:val="fr-CA"/>
        </w:rPr>
        <w:t xml:space="preserve">l existe plusieurs façons de penser et de concevoir le temps. </w:t>
      </w:r>
    </w:p>
    <w:p w14:paraId="44FD71C6" w14:textId="77777777" w:rsidR="00416738" w:rsidRPr="00561A36" w:rsidRDefault="00561A36">
      <w:pPr>
        <w:numPr>
          <w:ilvl w:val="0"/>
          <w:numId w:val="3"/>
        </w:numPr>
        <w:rPr>
          <w:lang w:val="fr-CA"/>
        </w:rPr>
      </w:pPr>
      <w:r w:rsidRPr="00561A36">
        <w:rPr>
          <w:lang w:val="fr-CA"/>
        </w:rPr>
        <w:t>Sois créatif : Dessine différentes façons de repr</w:t>
      </w:r>
      <w:r>
        <w:rPr>
          <w:lang w:val="fr-CA"/>
        </w:rPr>
        <w:t>é</w:t>
      </w:r>
      <w:r w:rsidRPr="00561A36">
        <w:rPr>
          <w:lang w:val="fr-CA"/>
        </w:rPr>
        <w:t>senter le temps.</w:t>
      </w:r>
      <w:r>
        <w:rPr>
          <w:lang w:val="fr-CA"/>
        </w:rPr>
        <w:t xml:space="preserve"> </w:t>
      </w:r>
      <w:r w:rsidRPr="00561A36">
        <w:rPr>
          <w:lang w:val="fr-CA"/>
        </w:rPr>
        <w:t>(</w:t>
      </w:r>
      <w:proofErr w:type="gramStart"/>
      <w:r w:rsidRPr="00561A36">
        <w:rPr>
          <w:lang w:val="fr-CA"/>
        </w:rPr>
        <w:t>ex.</w:t>
      </w:r>
      <w:proofErr w:type="gramEnd"/>
      <w:r w:rsidRPr="00561A36">
        <w:rPr>
          <w:lang w:val="fr-CA"/>
        </w:rPr>
        <w:t xml:space="preserve"> </w:t>
      </w:r>
      <w:r>
        <w:rPr>
          <w:lang w:val="fr-CA"/>
        </w:rPr>
        <w:t xml:space="preserve">Horloge; ligne du temps; rotation de la Terre) </w:t>
      </w:r>
    </w:p>
    <w:p w14:paraId="4A028475" w14:textId="77777777" w:rsidR="00416738" w:rsidRPr="00561A36" w:rsidRDefault="00561A36">
      <w:pPr>
        <w:numPr>
          <w:ilvl w:val="0"/>
          <w:numId w:val="3"/>
        </w:numPr>
        <w:rPr>
          <w:lang w:val="fr-CA"/>
        </w:rPr>
      </w:pPr>
      <w:r w:rsidRPr="00561A36">
        <w:rPr>
          <w:lang w:val="fr-CA"/>
        </w:rPr>
        <w:t>Faire le tour de la galerie : Chacun épingle son dessin sur les murs de la classe et</w:t>
      </w:r>
      <w:r>
        <w:rPr>
          <w:lang w:val="fr-CA"/>
        </w:rPr>
        <w:t xml:space="preserve"> les étudiants font le tour pour les observer.</w:t>
      </w:r>
      <w:r w:rsidRPr="00561A36">
        <w:rPr>
          <w:lang w:val="fr-CA"/>
        </w:rPr>
        <w:t xml:space="preserve"> </w:t>
      </w:r>
    </w:p>
    <w:p w14:paraId="5DA059F0" w14:textId="77777777" w:rsidR="00416738" w:rsidRPr="00C55A6A" w:rsidRDefault="009F3BF5">
      <w:pPr>
        <w:numPr>
          <w:ilvl w:val="0"/>
          <w:numId w:val="3"/>
        </w:numPr>
        <w:rPr>
          <w:lang w:val="fr-CA"/>
        </w:rPr>
      </w:pPr>
      <w:r w:rsidRPr="00C55A6A">
        <w:rPr>
          <w:lang w:val="fr-CA"/>
        </w:rPr>
        <w:t>Discussion</w:t>
      </w:r>
      <w:r w:rsidR="00561A36" w:rsidRPr="00C55A6A">
        <w:rPr>
          <w:lang w:val="fr-CA"/>
        </w:rPr>
        <w:t> </w:t>
      </w:r>
      <w:r w:rsidRPr="00C55A6A">
        <w:rPr>
          <w:lang w:val="fr-CA"/>
        </w:rPr>
        <w:t xml:space="preserve">: </w:t>
      </w:r>
      <w:r w:rsidR="00561A36" w:rsidRPr="00C55A6A">
        <w:rPr>
          <w:lang w:val="fr-CA"/>
        </w:rPr>
        <w:t>Quelles similitudes et quelles différences</w:t>
      </w:r>
      <w:r w:rsidR="00C55A6A" w:rsidRPr="00C55A6A">
        <w:rPr>
          <w:lang w:val="fr-CA"/>
        </w:rPr>
        <w:t xml:space="preserve"> y a-t-</w:t>
      </w:r>
      <w:r w:rsidR="00C55A6A">
        <w:rPr>
          <w:lang w:val="fr-CA"/>
        </w:rPr>
        <w:t xml:space="preserve">il entre les </w:t>
      </w:r>
      <w:r w:rsidR="002A261B">
        <w:rPr>
          <w:lang w:val="fr-CA"/>
        </w:rPr>
        <w:t>représentations</w:t>
      </w:r>
      <w:r w:rsidR="00C55A6A">
        <w:rPr>
          <w:lang w:val="fr-CA"/>
        </w:rPr>
        <w:t xml:space="preserve"> du temps?</w:t>
      </w:r>
    </w:p>
    <w:p w14:paraId="6BA7396E" w14:textId="77777777" w:rsidR="00416738" w:rsidRPr="00C55A6A" w:rsidRDefault="00416738">
      <w:pPr>
        <w:rPr>
          <w:lang w:val="fr-CA"/>
        </w:rPr>
      </w:pPr>
    </w:p>
    <w:p w14:paraId="09532AB9" w14:textId="77777777" w:rsidR="00416738" w:rsidRPr="00C55A6A" w:rsidRDefault="00C55A6A">
      <w:pPr>
        <w:pStyle w:val="Heading2"/>
        <w:rPr>
          <w:lang w:val="fr-CA"/>
        </w:rPr>
      </w:pPr>
      <w:bookmarkStart w:id="17" w:name="_syhwcz5c3tjy" w:colFirst="0" w:colLast="0"/>
      <w:bookmarkEnd w:id="17"/>
      <w:r w:rsidRPr="00C55A6A">
        <w:rPr>
          <w:lang w:val="fr-CA"/>
        </w:rPr>
        <w:t>Temps circulaire et spirale du temps</w:t>
      </w:r>
    </w:p>
    <w:p w14:paraId="569AB520" w14:textId="77777777" w:rsidR="00416738" w:rsidRPr="006C69D7" w:rsidRDefault="006C69D7">
      <w:pPr>
        <w:rPr>
          <w:lang w:val="fr-CA"/>
        </w:rPr>
      </w:pPr>
      <w:r w:rsidRPr="006C69D7">
        <w:rPr>
          <w:lang w:val="fr-CA"/>
        </w:rPr>
        <w:t>Comme nous l’avons vu en classe, il y a différentes façon</w:t>
      </w:r>
      <w:r>
        <w:rPr>
          <w:lang w:val="fr-CA"/>
        </w:rPr>
        <w:t>s</w:t>
      </w:r>
      <w:r w:rsidRPr="006C69D7">
        <w:rPr>
          <w:lang w:val="fr-CA"/>
        </w:rPr>
        <w:t xml:space="preserve"> de concevoi</w:t>
      </w:r>
      <w:r>
        <w:rPr>
          <w:lang w:val="fr-CA"/>
        </w:rPr>
        <w:t>r et de représenter le temps. </w:t>
      </w:r>
      <w:r w:rsidRPr="006C69D7">
        <w:rPr>
          <w:lang w:val="fr-CA"/>
        </w:rPr>
        <w:t>Les cultures ont différentes façons de penser au te</w:t>
      </w:r>
      <w:r>
        <w:rPr>
          <w:lang w:val="fr-CA"/>
        </w:rPr>
        <w:t xml:space="preserve">mps : </w:t>
      </w:r>
      <w:r w:rsidRPr="006C69D7">
        <w:rPr>
          <w:lang w:val="fr-CA"/>
        </w:rPr>
        <w:t xml:space="preserve"> </w:t>
      </w:r>
    </w:p>
    <w:p w14:paraId="08237621" w14:textId="77777777" w:rsidR="006C69D7" w:rsidRPr="006C69D7" w:rsidRDefault="006C69D7">
      <w:pPr>
        <w:numPr>
          <w:ilvl w:val="0"/>
          <w:numId w:val="1"/>
        </w:numPr>
        <w:spacing w:after="0"/>
        <w:rPr>
          <w:lang w:val="fr-CA"/>
        </w:rPr>
      </w:pPr>
      <w:r w:rsidRPr="006C69D7">
        <w:rPr>
          <w:lang w:val="fr-CA"/>
        </w:rPr>
        <w:lastRenderedPageBreak/>
        <w:t>Nous pouvons aussi penser a</w:t>
      </w:r>
      <w:r>
        <w:rPr>
          <w:lang w:val="fr-CA"/>
        </w:rPr>
        <w:t>u temps comme d’une notion circulaire. Les horloges sont un exemple connu du temps se déplaçant selon un mouvement circulaire. Peux-tu penser à d’autres cercles du temps? (</w:t>
      </w:r>
      <w:proofErr w:type="gramStart"/>
      <w:r>
        <w:rPr>
          <w:lang w:val="fr-CA"/>
        </w:rPr>
        <w:t>ex.</w:t>
      </w:r>
      <w:proofErr w:type="gramEnd"/>
      <w:r>
        <w:rPr>
          <w:lang w:val="fr-CA"/>
        </w:rPr>
        <w:t>: saisons, calendrier annuel, les anneaux des arbres, la roue de la médecine, le cycle du saumon).</w:t>
      </w:r>
    </w:p>
    <w:p w14:paraId="537779DF" w14:textId="77777777" w:rsidR="006C69D7" w:rsidRDefault="006C69D7" w:rsidP="006C69D7">
      <w:pPr>
        <w:numPr>
          <w:ilvl w:val="0"/>
          <w:numId w:val="1"/>
        </w:numPr>
        <w:spacing w:after="0"/>
        <w:rPr>
          <w:lang w:val="fr-CA"/>
        </w:rPr>
      </w:pPr>
      <w:r w:rsidRPr="006C69D7">
        <w:rPr>
          <w:lang w:val="fr-CA"/>
        </w:rPr>
        <w:t xml:space="preserve">Une autre façon de représenter le temps est la spirale. </w:t>
      </w:r>
      <w:r>
        <w:rPr>
          <w:lang w:val="fr-CA"/>
        </w:rPr>
        <w:t xml:space="preserve">Pense à la coquille d’un escargot. L’escargot construit sa coquille en partant du centre. À mesure qu’il vieillit il agrandit sa coquille, poursuivant la spirale à mesure qu’il grandit. Plus il y a de tourbillons dans la coquille, plus l’escargot est vieux. </w:t>
      </w:r>
    </w:p>
    <w:p w14:paraId="298B4E75" w14:textId="77777777" w:rsidR="00416738" w:rsidRPr="00147A4E" w:rsidRDefault="009F3BF5" w:rsidP="006C69D7">
      <w:pPr>
        <w:spacing w:after="0"/>
        <w:rPr>
          <w:lang w:val="fr-CA"/>
        </w:rPr>
      </w:pPr>
      <w:r w:rsidRPr="00147A4E">
        <w:rPr>
          <w:lang w:val="fr-CA"/>
        </w:rPr>
        <w:t xml:space="preserve"> </w:t>
      </w:r>
    </w:p>
    <w:p w14:paraId="604DAE4D" w14:textId="77777777" w:rsidR="00416738" w:rsidRPr="00E90F7E" w:rsidRDefault="006C69D7">
      <w:pPr>
        <w:rPr>
          <w:lang w:val="fr-CA"/>
        </w:rPr>
      </w:pPr>
      <w:r w:rsidRPr="006C69D7">
        <w:rPr>
          <w:lang w:val="fr-CA"/>
        </w:rPr>
        <w:t>La tradition orale autochtone a souvent une structure circulaire ou en spirale.</w:t>
      </w:r>
      <w:r>
        <w:rPr>
          <w:lang w:val="fr-CA"/>
        </w:rPr>
        <w:t xml:space="preserve"> </w:t>
      </w:r>
      <w:r w:rsidRPr="00E90F7E">
        <w:rPr>
          <w:lang w:val="fr-CA"/>
        </w:rPr>
        <w:t>Les mêmes th</w:t>
      </w:r>
      <w:r w:rsidR="00E90F7E">
        <w:rPr>
          <w:lang w:val="fr-CA"/>
        </w:rPr>
        <w:t>è</w:t>
      </w:r>
      <w:r w:rsidRPr="00E90F7E">
        <w:rPr>
          <w:lang w:val="fr-CA"/>
        </w:rPr>
        <w:t xml:space="preserve">mes sont revisités à </w:t>
      </w:r>
      <w:r w:rsidR="00E90F7E" w:rsidRPr="00E90F7E">
        <w:rPr>
          <w:lang w:val="fr-CA"/>
        </w:rPr>
        <w:t>r</w:t>
      </w:r>
      <w:r w:rsidR="00E90F7E">
        <w:rPr>
          <w:lang w:val="fr-CA"/>
        </w:rPr>
        <w:t>é</w:t>
      </w:r>
      <w:r w:rsidR="00E90F7E" w:rsidRPr="00E90F7E">
        <w:rPr>
          <w:lang w:val="fr-CA"/>
        </w:rPr>
        <w:t>p</w:t>
      </w:r>
      <w:r w:rsidR="00E90F7E">
        <w:rPr>
          <w:lang w:val="fr-CA"/>
        </w:rPr>
        <w:t>é</w:t>
      </w:r>
      <w:r w:rsidR="00E90F7E" w:rsidRPr="00E90F7E">
        <w:rPr>
          <w:lang w:val="fr-CA"/>
        </w:rPr>
        <w:t>tition à travers une histoire</w:t>
      </w:r>
      <w:r w:rsidR="00E90F7E">
        <w:rPr>
          <w:lang w:val="fr-CA"/>
        </w:rPr>
        <w:t xml:space="preserve">. </w:t>
      </w:r>
      <w:r w:rsidR="00E90F7E" w:rsidRPr="00E90F7E">
        <w:rPr>
          <w:lang w:val="fr-CA"/>
        </w:rPr>
        <w:t>L’histoire peut commencer et se terminer au même</w:t>
      </w:r>
      <w:r w:rsidR="00E90F7E">
        <w:rPr>
          <w:lang w:val="fr-CA"/>
        </w:rPr>
        <w:t xml:space="preserve"> endroit, et il est possible qu’il n’y ait pas de début et de fin bien définis. T</w:t>
      </w:r>
      <w:r w:rsidR="00E90F7E" w:rsidRPr="00E90F7E">
        <w:rPr>
          <w:lang w:val="fr-CA"/>
        </w:rPr>
        <w:t xml:space="preserve">out est interrelié, et les </w:t>
      </w:r>
      <w:r w:rsidR="00E90F7E">
        <w:rPr>
          <w:lang w:val="fr-CA"/>
        </w:rPr>
        <w:t>différents éléments issus les uns des autres.</w:t>
      </w:r>
    </w:p>
    <w:p w14:paraId="1F24AAF9" w14:textId="77777777" w:rsidR="00416738" w:rsidRPr="00E90F7E" w:rsidRDefault="00416738">
      <w:pPr>
        <w:rPr>
          <w:lang w:val="fr-CA"/>
        </w:rPr>
      </w:pPr>
    </w:p>
    <w:p w14:paraId="5CBFD49E" w14:textId="77777777" w:rsidR="00416738" w:rsidRPr="00147A4E" w:rsidRDefault="00E90F7E">
      <w:pPr>
        <w:pStyle w:val="Heading2"/>
        <w:rPr>
          <w:lang w:val="fr-CA"/>
        </w:rPr>
      </w:pPr>
      <w:bookmarkStart w:id="18" w:name="_91kc89tx5pso" w:colFirst="0" w:colLast="0"/>
      <w:bookmarkEnd w:id="18"/>
      <w:r w:rsidRPr="00147A4E">
        <w:rPr>
          <w:lang w:val="fr-CA"/>
        </w:rPr>
        <w:t>Création d’une spirale du temps</w:t>
      </w:r>
    </w:p>
    <w:p w14:paraId="464C9A26" w14:textId="77777777" w:rsidR="00416738" w:rsidRPr="00E20556" w:rsidRDefault="00E20556">
      <w:pPr>
        <w:rPr>
          <w:lang w:val="fr-CA"/>
        </w:rPr>
      </w:pPr>
      <w:r w:rsidRPr="00E20556">
        <w:rPr>
          <w:lang w:val="fr-CA"/>
        </w:rPr>
        <w:t>Les étudiants écriront et dessineront à propos de différents év</w:t>
      </w:r>
      <w:r>
        <w:rPr>
          <w:lang w:val="fr-CA"/>
        </w:rPr>
        <w:t>énements historiques sur le gabarit de la spirale du temps.</w:t>
      </w:r>
      <w:r w:rsidRPr="00E20556">
        <w:rPr>
          <w:lang w:val="fr-CA"/>
        </w:rPr>
        <w:t xml:space="preserve"> </w:t>
      </w:r>
    </w:p>
    <w:p w14:paraId="03C27B1A" w14:textId="77777777" w:rsidR="00416738" w:rsidRPr="00147A4E" w:rsidRDefault="00E20556">
      <w:pPr>
        <w:numPr>
          <w:ilvl w:val="0"/>
          <w:numId w:val="10"/>
        </w:numPr>
        <w:rPr>
          <w:lang w:val="fr-CA"/>
        </w:rPr>
      </w:pPr>
      <w:r w:rsidRPr="00E20556">
        <w:rPr>
          <w:lang w:val="fr-CA"/>
        </w:rPr>
        <w:t>Ajouter des mots et des dessins inspirés de la vidé</w:t>
      </w:r>
      <w:r>
        <w:rPr>
          <w:lang w:val="fr-CA"/>
        </w:rPr>
        <w:t xml:space="preserve">o aux temps immémoriaux et aux anneaux du centre. </w:t>
      </w:r>
      <w:r w:rsidRPr="00E20556">
        <w:rPr>
          <w:lang w:val="fr-CA"/>
        </w:rPr>
        <w:t>Ceux-ci représentent la vie sur la</w:t>
      </w:r>
      <w:r>
        <w:rPr>
          <w:lang w:val="fr-CA"/>
        </w:rPr>
        <w:t xml:space="preserve"> côte nord-ouest du Pacifique aussi loin qu’on puisse se souvenir et au-delà.</w:t>
      </w:r>
    </w:p>
    <w:p w14:paraId="56F93902" w14:textId="77777777" w:rsidR="00416738" w:rsidRPr="00044E47" w:rsidRDefault="00E20556">
      <w:pPr>
        <w:numPr>
          <w:ilvl w:val="0"/>
          <w:numId w:val="10"/>
        </w:numPr>
        <w:rPr>
          <w:lang w:val="fr-CA"/>
        </w:rPr>
      </w:pPr>
      <w:r w:rsidRPr="00E20556">
        <w:rPr>
          <w:lang w:val="fr-CA"/>
        </w:rPr>
        <w:t>Garder cette spirale du temps à portée de main pendant que les étudiants parcour</w:t>
      </w:r>
      <w:r>
        <w:rPr>
          <w:lang w:val="fr-CA"/>
        </w:rPr>
        <w:t>ent</w:t>
      </w:r>
      <w:r w:rsidRPr="00E20556">
        <w:rPr>
          <w:lang w:val="fr-CA"/>
        </w:rPr>
        <w:t xml:space="preserve"> le reste du co</w:t>
      </w:r>
      <w:r>
        <w:rPr>
          <w:lang w:val="fr-CA"/>
        </w:rPr>
        <w:t xml:space="preserve">ntenu de l’exposition </w:t>
      </w:r>
      <w:r w:rsidRPr="00E20556">
        <w:rPr>
          <w:i/>
          <w:iCs/>
          <w:lang w:val="fr-CA"/>
        </w:rPr>
        <w:t>Nouvelles perspectives</w:t>
      </w:r>
      <w:r>
        <w:rPr>
          <w:lang w:val="fr-CA"/>
        </w:rPr>
        <w:t xml:space="preserve">. </w:t>
      </w:r>
      <w:r w:rsidRPr="00E20556">
        <w:rPr>
          <w:lang w:val="fr-CA"/>
        </w:rPr>
        <w:t xml:space="preserve"> À mesure qu’ils tombent sur d’autres dates ou d’autres périodes, les </w:t>
      </w:r>
      <w:r>
        <w:rPr>
          <w:lang w:val="fr-CA"/>
        </w:rPr>
        <w:t>ajouter à la spirale du temps.</w:t>
      </w:r>
      <w:r w:rsidRPr="00044E47">
        <w:rPr>
          <w:lang w:val="fr-CA"/>
        </w:rPr>
        <w:t xml:space="preserve"> </w:t>
      </w:r>
    </w:p>
    <w:p w14:paraId="320CF425" w14:textId="77777777" w:rsidR="00416738" w:rsidRPr="00044E47" w:rsidRDefault="00416738">
      <w:pPr>
        <w:jc w:val="center"/>
        <w:rPr>
          <w:lang w:val="fr-CA"/>
        </w:rPr>
      </w:pPr>
    </w:p>
    <w:p w14:paraId="35FEF0EE" w14:textId="77777777" w:rsidR="00416738" w:rsidRPr="00147A4E" w:rsidRDefault="009F3BF5">
      <w:pPr>
        <w:pStyle w:val="Heading2"/>
        <w:rPr>
          <w:lang w:val="fr-CA"/>
        </w:rPr>
      </w:pPr>
      <w:bookmarkStart w:id="19" w:name="_8dxl91j4obhh" w:colFirst="0" w:colLast="0"/>
      <w:bookmarkEnd w:id="19"/>
      <w:r w:rsidRPr="00147A4E">
        <w:rPr>
          <w:lang w:val="fr-CA"/>
        </w:rPr>
        <w:t>Discussion</w:t>
      </w:r>
    </w:p>
    <w:p w14:paraId="106DAADD" w14:textId="77777777" w:rsidR="00416738" w:rsidRPr="00044E47" w:rsidRDefault="00044E47">
      <w:pPr>
        <w:rPr>
          <w:lang w:val="fr-CA"/>
        </w:rPr>
      </w:pPr>
      <w:r w:rsidRPr="00044E47">
        <w:rPr>
          <w:lang w:val="fr-CA"/>
        </w:rPr>
        <w:t>Dans des cercles de parole, partager vos ré</w:t>
      </w:r>
      <w:r>
        <w:rPr>
          <w:lang w:val="fr-CA"/>
        </w:rPr>
        <w:t>flexions sur la spirale du temps.</w:t>
      </w:r>
      <w:r w:rsidRPr="00044E47">
        <w:rPr>
          <w:lang w:val="fr-CA"/>
        </w:rPr>
        <w:t xml:space="preserve"> </w:t>
      </w:r>
    </w:p>
    <w:p w14:paraId="5A408FF0" w14:textId="77777777" w:rsidR="00044E47" w:rsidRPr="00044E47" w:rsidRDefault="00044E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fr-CA"/>
        </w:rPr>
      </w:pPr>
      <w:r w:rsidRPr="00044E47">
        <w:rPr>
          <w:lang w:val="fr-CA"/>
        </w:rPr>
        <w:t>Quels événements sur la s</w:t>
      </w:r>
      <w:r>
        <w:rPr>
          <w:lang w:val="fr-CA"/>
        </w:rPr>
        <w:t>pirale du temps sont reliés entre eux? (</w:t>
      </w:r>
      <w:proofErr w:type="gramStart"/>
      <w:r>
        <w:rPr>
          <w:lang w:val="fr-CA"/>
        </w:rPr>
        <w:t>cause</w:t>
      </w:r>
      <w:proofErr w:type="gramEnd"/>
      <w:r>
        <w:rPr>
          <w:lang w:val="fr-CA"/>
        </w:rPr>
        <w:t>/conséquences)</w:t>
      </w:r>
    </w:p>
    <w:p w14:paraId="79DED81B" w14:textId="77777777" w:rsidR="00416738" w:rsidRPr="00044E47" w:rsidRDefault="00044E47" w:rsidP="00044E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fr-CA"/>
        </w:rPr>
      </w:pPr>
      <w:r w:rsidRPr="00044E47">
        <w:rPr>
          <w:lang w:val="fr-CA"/>
        </w:rPr>
        <w:t>Que remarques-tu en v</w:t>
      </w:r>
      <w:r>
        <w:rPr>
          <w:lang w:val="fr-CA"/>
        </w:rPr>
        <w:t>oyant ces événements sur une spirale que tu n’aurais pas remarqué en les voyant sur une ligne droite du temps?</w:t>
      </w:r>
      <w:r w:rsidRPr="00044E47">
        <w:rPr>
          <w:lang w:val="fr-CA"/>
        </w:rPr>
        <w:t xml:space="preserve"> </w:t>
      </w:r>
    </w:p>
    <w:p w14:paraId="75156F8D" w14:textId="77777777" w:rsidR="00416738" w:rsidRPr="00044E47" w:rsidRDefault="004167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lang w:val="fr-CA"/>
        </w:rPr>
      </w:pPr>
    </w:p>
    <w:bookmarkStart w:id="20" w:name="_62b9q3672t5k" w:colFirst="0" w:colLast="0"/>
    <w:bookmarkEnd w:id="20"/>
    <w:p w14:paraId="52657C37" w14:textId="77777777" w:rsidR="00416738" w:rsidRPr="00147A4E" w:rsidRDefault="009F3BF5">
      <w:pPr>
        <w:pStyle w:val="Heading1"/>
        <w:rPr>
          <w:lang w:val="fr-CA"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0D596814" wp14:editId="77A6F7D9">
                <wp:simplePos x="0" y="0"/>
                <wp:positionH relativeFrom="column">
                  <wp:posOffset>3714750</wp:posOffset>
                </wp:positionH>
                <wp:positionV relativeFrom="paragraph">
                  <wp:posOffset>294373</wp:posOffset>
                </wp:positionV>
                <wp:extent cx="2049388" cy="1323022"/>
                <wp:effectExtent l="0" t="0" r="27305" b="13970"/>
                <wp:wrapSquare wrapText="bothSides" distT="114300" distB="114300" distL="114300" distR="114300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200" cy="141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7F68E0E" w14:textId="77777777" w:rsidR="00416738" w:rsidRPr="00044E47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044E4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044E47" w:rsidRPr="00044E4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044E4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68B47A03" w14:textId="77777777" w:rsidR="00416738" w:rsidRPr="00D73BDB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Gabarit de l’activité de confection de napperon</w:t>
                            </w:r>
                          </w:p>
                          <w:p w14:paraId="6EB9B781" w14:textId="77777777" w:rsidR="00416738" w:rsidRPr="00D73BDB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Crayons et papier</w:t>
                            </w:r>
                          </w:p>
                          <w:p w14:paraId="65C1B7B6" w14:textId="77777777" w:rsidR="00416738" w:rsidRPr="00D73BDB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Grande feuille de papier</w:t>
                            </w:r>
                          </w:p>
                          <w:p w14:paraId="53B1B807" w14:textId="77777777" w:rsidR="00416738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</w:pP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</w:rPr>
                              <w:t>Marqueurs</w:t>
                            </w:r>
                            <w:proofErr w:type="spellEnd"/>
                          </w:p>
                          <w:p w14:paraId="63EDC87F" w14:textId="77777777" w:rsidR="00416738" w:rsidRDefault="00044E47" w:rsidP="00631EF7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5" w:lineRule="auto"/>
                              <w:textDirection w:val="btLr"/>
                            </w:pP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</w:rPr>
                              <w:t>Voir</w:t>
                            </w:r>
                            <w:proofErr w:type="spellEnd"/>
                            <w:r w:rsidRPr="00631EF7">
                              <w:rPr>
                                <w:color w:val="434343"/>
                                <w:sz w:val="20"/>
                              </w:rPr>
                              <w:t xml:space="preserve"> la section </w:t>
                            </w: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</w:rPr>
                              <w:t>Ressources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6814" id="Zone de texte 3" o:spid="_x0000_s1028" type="#_x0000_t202" style="position:absolute;margin-left:292.5pt;margin-top:23.2pt;width:161.35pt;height:10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" filled="f" strokecolor="#974706 [1609]">
                <v:textbox style="mso-fit-shape-to-text:t" inset="2.53958mm,2.53958mm,2.53958mm,2.53958mm">
                  <w:txbxContent>
                    <w:p w14:paraId="17F68E0E" w14:textId="77777777" w:rsidR="00416738" w:rsidRPr="00044E47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044E47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044E47" w:rsidRPr="00044E47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044E47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68B47A03" w14:textId="77777777" w:rsidR="00416738" w:rsidRPr="00D73BDB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Gabarit de l’activité de confection de napperon</w:t>
                      </w:r>
                    </w:p>
                    <w:p w14:paraId="6EB9B781" w14:textId="77777777" w:rsidR="00416738" w:rsidRPr="00D73BDB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Crayons et papier</w:t>
                      </w:r>
                    </w:p>
                    <w:p w14:paraId="65C1B7B6" w14:textId="77777777" w:rsidR="00416738" w:rsidRPr="00D73BDB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Grande feuille de papier</w:t>
                      </w:r>
                    </w:p>
                    <w:p w14:paraId="53B1B807" w14:textId="77777777" w:rsidR="00416738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</w:pPr>
                      <w:proofErr w:type="spellStart"/>
                      <w:r w:rsidRPr="00631EF7">
                        <w:rPr>
                          <w:color w:val="434343"/>
                          <w:sz w:val="20"/>
                        </w:rPr>
                        <w:t>Marqueurs</w:t>
                      </w:r>
                      <w:proofErr w:type="spellEnd"/>
                    </w:p>
                    <w:p w14:paraId="63EDC87F" w14:textId="77777777" w:rsidR="00416738" w:rsidRDefault="00044E47" w:rsidP="00631EF7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line="275" w:lineRule="auto"/>
                        <w:textDirection w:val="btLr"/>
                      </w:pPr>
                      <w:proofErr w:type="spellStart"/>
                      <w:r w:rsidRPr="00631EF7">
                        <w:rPr>
                          <w:color w:val="434343"/>
                          <w:sz w:val="20"/>
                        </w:rPr>
                        <w:t>Voir</w:t>
                      </w:r>
                      <w:proofErr w:type="spellEnd"/>
                      <w:r w:rsidRPr="00631EF7">
                        <w:rPr>
                          <w:color w:val="434343"/>
                          <w:sz w:val="20"/>
                        </w:rPr>
                        <w:t xml:space="preserve"> la section </w:t>
                      </w:r>
                      <w:proofErr w:type="spellStart"/>
                      <w:r w:rsidRPr="00631EF7">
                        <w:rPr>
                          <w:color w:val="434343"/>
                          <w:sz w:val="20"/>
                        </w:rPr>
                        <w:t>Ressources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44E47" w:rsidRPr="00147A4E">
        <w:rPr>
          <w:lang w:val="fr-CA"/>
        </w:rPr>
        <w:t>Tout est relié</w:t>
      </w:r>
    </w:p>
    <w:p w14:paraId="1A5B3DE6" w14:textId="77777777" w:rsidR="00416738" w:rsidRPr="00147A4E" w:rsidRDefault="009F3BF5">
      <w:pPr>
        <w:pStyle w:val="Heading2"/>
        <w:rPr>
          <w:lang w:val="fr-CA"/>
        </w:rPr>
      </w:pPr>
      <w:bookmarkStart w:id="21" w:name="_yg1h3nu2vqsw" w:colFirst="0" w:colLast="0"/>
      <w:bookmarkEnd w:id="21"/>
      <w:r w:rsidRPr="00147A4E">
        <w:rPr>
          <w:lang w:val="fr-CA"/>
        </w:rPr>
        <w:t>Introduction</w:t>
      </w:r>
    </w:p>
    <w:p w14:paraId="396253F5" w14:textId="77777777" w:rsidR="00416738" w:rsidRPr="00091561" w:rsidRDefault="00091561">
      <w:pPr>
        <w:rPr>
          <w:lang w:val="fr-CA"/>
        </w:rPr>
      </w:pPr>
      <w:r w:rsidRPr="00091561">
        <w:rPr>
          <w:lang w:val="fr-CA"/>
        </w:rPr>
        <w:t>Cette vidéo présente la richesse des relations sur la côte nord-ouest du Pacifique : les relations entre les sociétés autochtones, entre le territoire et les gens, et entre les membres d’</w:t>
      </w:r>
      <w:r>
        <w:rPr>
          <w:lang w:val="fr-CA"/>
        </w:rPr>
        <w:t>une communauté.</w:t>
      </w:r>
      <w:r w:rsidRPr="00091561">
        <w:rPr>
          <w:lang w:val="fr-CA"/>
        </w:rPr>
        <w:t xml:space="preserve"> </w:t>
      </w:r>
    </w:p>
    <w:p w14:paraId="0C3BA8B6" w14:textId="77777777" w:rsidR="00416738" w:rsidRPr="00091561" w:rsidRDefault="00416738">
      <w:pPr>
        <w:rPr>
          <w:lang w:val="fr-CA"/>
        </w:rPr>
      </w:pPr>
    </w:p>
    <w:p w14:paraId="67C40543" w14:textId="77777777" w:rsidR="00416738" w:rsidRPr="00091561" w:rsidRDefault="00091561">
      <w:pPr>
        <w:pStyle w:val="Heading2"/>
        <w:rPr>
          <w:lang w:val="fr-CA"/>
        </w:rPr>
      </w:pPr>
      <w:bookmarkStart w:id="22" w:name="_68pl7of0gozd" w:colFirst="0" w:colLast="0"/>
      <w:bookmarkEnd w:id="22"/>
      <w:r w:rsidRPr="00091561">
        <w:rPr>
          <w:lang w:val="fr-CA"/>
        </w:rPr>
        <w:t>Activité de confection d’un napper</w:t>
      </w:r>
      <w:r>
        <w:rPr>
          <w:lang w:val="fr-CA"/>
        </w:rPr>
        <w:t>on sur les relations</w:t>
      </w:r>
    </w:p>
    <w:p w14:paraId="660ACF8D" w14:textId="77777777" w:rsidR="00416738" w:rsidRPr="007D75B3" w:rsidRDefault="00091561">
      <w:pPr>
        <w:rPr>
          <w:highlight w:val="white"/>
          <w:lang w:val="fr-CA"/>
        </w:rPr>
      </w:pPr>
      <w:r w:rsidRPr="00091561">
        <w:rPr>
          <w:highlight w:val="white"/>
          <w:lang w:val="fr-CA"/>
        </w:rPr>
        <w:t>Dans cette activité, les étudiants feront une recherche sur une plante ou un animal significatif pour</w:t>
      </w:r>
      <w:r w:rsidR="007D75B3">
        <w:rPr>
          <w:highlight w:val="white"/>
          <w:lang w:val="fr-CA"/>
        </w:rPr>
        <w:t xml:space="preserve"> </w:t>
      </w:r>
      <w:r w:rsidRPr="00091561">
        <w:rPr>
          <w:highlight w:val="white"/>
          <w:lang w:val="fr-CA"/>
        </w:rPr>
        <w:t>les comm</w:t>
      </w:r>
      <w:r>
        <w:rPr>
          <w:highlight w:val="white"/>
          <w:lang w:val="fr-CA"/>
        </w:rPr>
        <w:t xml:space="preserve">unautés autochtones de la côte nord-ouest du Pacifique, puis </w:t>
      </w:r>
      <w:r w:rsidR="007D75B3">
        <w:rPr>
          <w:highlight w:val="white"/>
          <w:lang w:val="fr-CA"/>
        </w:rPr>
        <w:t>se regrouperont pour partager leurs apprentissages à propos des relations autochtones sur la côte nord-ouest du Pacifique.</w:t>
      </w:r>
      <w:r w:rsidRPr="007D75B3">
        <w:rPr>
          <w:highlight w:val="white"/>
          <w:lang w:val="fr-CA"/>
        </w:rPr>
        <w:t xml:space="preserve"> </w:t>
      </w:r>
    </w:p>
    <w:p w14:paraId="47C949DC" w14:textId="77777777" w:rsidR="00416738" w:rsidRPr="00147A4E" w:rsidRDefault="009F3BF5">
      <w:pPr>
        <w:rPr>
          <w:highlight w:val="white"/>
          <w:lang w:val="fr-CA"/>
        </w:rPr>
      </w:pPr>
      <w:r w:rsidRPr="007D75B3">
        <w:rPr>
          <w:highlight w:val="white"/>
          <w:u w:val="single"/>
          <w:lang w:val="fr-CA"/>
        </w:rPr>
        <w:t>Note</w:t>
      </w:r>
      <w:r w:rsidR="007D75B3" w:rsidRPr="007D75B3">
        <w:rPr>
          <w:highlight w:val="white"/>
          <w:u w:val="single"/>
          <w:lang w:val="fr-CA"/>
        </w:rPr>
        <w:t> </w:t>
      </w:r>
      <w:r w:rsidRPr="007D75B3">
        <w:rPr>
          <w:highlight w:val="white"/>
          <w:lang w:val="fr-CA"/>
        </w:rPr>
        <w:t xml:space="preserve">: </w:t>
      </w:r>
      <w:r w:rsidR="007D75B3" w:rsidRPr="007D75B3">
        <w:rPr>
          <w:highlight w:val="white"/>
          <w:lang w:val="fr-CA"/>
        </w:rPr>
        <w:t>Vous pouvez choisir de vous con</w:t>
      </w:r>
      <w:r w:rsidR="007D75B3">
        <w:rPr>
          <w:highlight w:val="white"/>
          <w:lang w:val="fr-CA"/>
        </w:rPr>
        <w:t xml:space="preserve">centrer sur une seule des nombreuses communautés autochtones de la côte nord-ouest du Pacifique. </w:t>
      </w:r>
      <w:r w:rsidR="007D75B3" w:rsidRPr="007D75B3">
        <w:rPr>
          <w:highlight w:val="white"/>
          <w:lang w:val="fr-CA"/>
        </w:rPr>
        <w:t xml:space="preserve">Garder en tête que bien qu’il existe des </w:t>
      </w:r>
      <w:r w:rsidR="007D75B3">
        <w:rPr>
          <w:highlight w:val="white"/>
          <w:lang w:val="fr-CA"/>
        </w:rPr>
        <w:t>similitudes entre les communautés autochtones de la côte nord-ouest du Pacifique, ces communautés ne sont pas homogènes.</w:t>
      </w:r>
    </w:p>
    <w:p w14:paraId="10235D82" w14:textId="77777777" w:rsidR="00416738" w:rsidRPr="00147A4E" w:rsidRDefault="00416738">
      <w:pPr>
        <w:rPr>
          <w:highlight w:val="white"/>
          <w:lang w:val="fr-CA"/>
        </w:rPr>
      </w:pPr>
    </w:p>
    <w:p w14:paraId="37C6FCE0" w14:textId="77777777" w:rsidR="00416738" w:rsidRPr="00147A4E" w:rsidRDefault="009F2333">
      <w:pPr>
        <w:numPr>
          <w:ilvl w:val="0"/>
          <w:numId w:val="16"/>
        </w:numPr>
        <w:rPr>
          <w:highlight w:val="white"/>
          <w:lang w:val="fr-CA"/>
        </w:rPr>
      </w:pPr>
      <w:r w:rsidRPr="009F2333">
        <w:rPr>
          <w:lang w:val="fr-CA"/>
        </w:rPr>
        <w:t xml:space="preserve">Chaque petit groupe choisit une plante ou un animal pour exécuter l’activité de confection d’un napperon. Quelques exemples sont le cèdre rouge, la gaulthérie </w:t>
      </w:r>
      <w:proofErr w:type="spellStart"/>
      <w:r w:rsidRPr="009F2333">
        <w:rPr>
          <w:lang w:val="fr-CA"/>
        </w:rPr>
        <w:t>shallon</w:t>
      </w:r>
      <w:proofErr w:type="spellEnd"/>
      <w:r w:rsidRPr="009F2333">
        <w:rPr>
          <w:lang w:val="fr-CA"/>
        </w:rPr>
        <w:t>,</w:t>
      </w:r>
      <w:r>
        <w:rPr>
          <w:lang w:val="fr-CA"/>
        </w:rPr>
        <w:t xml:space="preserve"> la ronce remarquable, le sapin de Douglas, le saumon, le flétan, le hareng, l’esturgeon, le cerf, le wapiti et la chèvre de montagne. </w:t>
      </w:r>
      <w:r w:rsidR="001C7889">
        <w:rPr>
          <w:lang w:val="fr-CA"/>
        </w:rPr>
        <w:t xml:space="preserve">La plupart des exemples font partie de la faune et de la flore considérées comme des sources de nourriture ou de matériel. </w:t>
      </w:r>
      <w:r w:rsidR="001C7889" w:rsidRPr="001C7889">
        <w:rPr>
          <w:lang w:val="fr-CA"/>
        </w:rPr>
        <w:t>D’autres exemples comme le loup gris, l’aigle ou l’épaulard souligne</w:t>
      </w:r>
      <w:r w:rsidR="001C7889">
        <w:rPr>
          <w:lang w:val="fr-CA"/>
        </w:rPr>
        <w:t>nt</w:t>
      </w:r>
      <w:r w:rsidR="001C7889" w:rsidRPr="001C7889">
        <w:rPr>
          <w:lang w:val="fr-CA"/>
        </w:rPr>
        <w:t xml:space="preserve"> les liens spirituels avec le</w:t>
      </w:r>
      <w:r w:rsidR="001C7889">
        <w:rPr>
          <w:lang w:val="fr-CA"/>
        </w:rPr>
        <w:t xml:space="preserve"> monde des </w:t>
      </w:r>
      <w:proofErr w:type="spellStart"/>
      <w:r w:rsidR="001C7889">
        <w:rPr>
          <w:lang w:val="fr-CA"/>
        </w:rPr>
        <w:t>êtres</w:t>
      </w:r>
      <w:r w:rsidR="002A261B">
        <w:rPr>
          <w:lang w:val="fr-CA"/>
        </w:rPr>
        <w:t>-</w:t>
      </w:r>
      <w:r w:rsidR="001C7889">
        <w:rPr>
          <w:lang w:val="fr-CA"/>
        </w:rPr>
        <w:t>autres-qu’humains</w:t>
      </w:r>
      <w:proofErr w:type="spellEnd"/>
      <w:r w:rsidRPr="001C7889">
        <w:rPr>
          <w:highlight w:val="white"/>
          <w:lang w:val="fr-CA"/>
        </w:rPr>
        <w:t>.</w:t>
      </w:r>
      <w:r w:rsidR="001C7889">
        <w:rPr>
          <w:highlight w:val="white"/>
          <w:lang w:val="fr-CA"/>
        </w:rPr>
        <w:t xml:space="preserve"> </w:t>
      </w:r>
      <w:r w:rsidR="001C7889" w:rsidRPr="001C7889">
        <w:rPr>
          <w:highlight w:val="white"/>
          <w:lang w:val="fr-CA"/>
        </w:rPr>
        <w:t>Écrire le nom de la plante ou de l’</w:t>
      </w:r>
      <w:r w:rsidR="001C7889">
        <w:rPr>
          <w:highlight w:val="white"/>
          <w:lang w:val="fr-CA"/>
        </w:rPr>
        <w:t xml:space="preserve">animal au centre du napperon. </w:t>
      </w:r>
    </w:p>
    <w:p w14:paraId="67DFDD23" w14:textId="77777777" w:rsidR="00416738" w:rsidRPr="001C7889" w:rsidRDefault="001C7889">
      <w:pPr>
        <w:numPr>
          <w:ilvl w:val="0"/>
          <w:numId w:val="16"/>
        </w:numPr>
        <w:rPr>
          <w:highlight w:val="white"/>
          <w:lang w:val="fr-CA"/>
        </w:rPr>
      </w:pPr>
      <w:r w:rsidRPr="001C7889">
        <w:rPr>
          <w:highlight w:val="white"/>
          <w:lang w:val="fr-CA"/>
        </w:rPr>
        <w:t xml:space="preserve">Effectuer une recherche dans plusieurs sources, incluant des sources </w:t>
      </w:r>
      <w:r>
        <w:rPr>
          <w:highlight w:val="white"/>
          <w:lang w:val="fr-CA"/>
        </w:rPr>
        <w:t>créées</w:t>
      </w:r>
      <w:r w:rsidRPr="001C7889">
        <w:rPr>
          <w:highlight w:val="white"/>
          <w:lang w:val="fr-CA"/>
        </w:rPr>
        <w:t xml:space="preserve"> par des </w:t>
      </w:r>
      <w:r>
        <w:rPr>
          <w:highlight w:val="white"/>
          <w:lang w:val="fr-CA"/>
        </w:rPr>
        <w:t>A</w:t>
      </w:r>
      <w:r w:rsidRPr="001C7889">
        <w:rPr>
          <w:highlight w:val="white"/>
          <w:lang w:val="fr-CA"/>
        </w:rPr>
        <w:t>utochtones</w:t>
      </w:r>
      <w:r>
        <w:rPr>
          <w:highlight w:val="white"/>
          <w:lang w:val="fr-CA"/>
        </w:rPr>
        <w:t xml:space="preserve"> pour compléter le napperon. </w:t>
      </w:r>
      <w:r w:rsidRPr="001C7889">
        <w:rPr>
          <w:highlight w:val="white"/>
          <w:lang w:val="fr-CA"/>
        </w:rPr>
        <w:t>Prendre en consid</w:t>
      </w:r>
      <w:r>
        <w:rPr>
          <w:highlight w:val="white"/>
          <w:lang w:val="fr-CA"/>
        </w:rPr>
        <w:t>é</w:t>
      </w:r>
      <w:r w:rsidRPr="001C7889">
        <w:rPr>
          <w:highlight w:val="white"/>
          <w:lang w:val="fr-CA"/>
        </w:rPr>
        <w:t>ration les relations pass</w:t>
      </w:r>
      <w:r>
        <w:rPr>
          <w:highlight w:val="white"/>
          <w:lang w:val="fr-CA"/>
        </w:rPr>
        <w:t>ée</w:t>
      </w:r>
      <w:r w:rsidRPr="001C7889">
        <w:rPr>
          <w:highlight w:val="white"/>
          <w:lang w:val="fr-CA"/>
        </w:rPr>
        <w:t>s et actuelles, co</w:t>
      </w:r>
      <w:r>
        <w:rPr>
          <w:highlight w:val="white"/>
          <w:lang w:val="fr-CA"/>
        </w:rPr>
        <w:t xml:space="preserve">ntemporaines avec la plante ou l’animal. </w:t>
      </w:r>
    </w:p>
    <w:p w14:paraId="123377A9" w14:textId="77777777" w:rsidR="00416738" w:rsidRPr="00147A4E" w:rsidRDefault="001C7889">
      <w:pPr>
        <w:numPr>
          <w:ilvl w:val="1"/>
          <w:numId w:val="16"/>
        </w:numPr>
        <w:rPr>
          <w:highlight w:val="white"/>
          <w:lang w:val="fr-CA"/>
        </w:rPr>
      </w:pPr>
      <w:r w:rsidRPr="001C7889">
        <w:rPr>
          <w:highlight w:val="white"/>
          <w:lang w:val="fr-CA"/>
        </w:rPr>
        <w:t xml:space="preserve">Indice : les potlachs sont des événements importants permettant de </w:t>
      </w:r>
      <w:r>
        <w:rPr>
          <w:highlight w:val="white"/>
          <w:lang w:val="fr-CA"/>
        </w:rPr>
        <w:t>partager et d’échanger la richesse.</w:t>
      </w:r>
    </w:p>
    <w:p w14:paraId="5B82501B" w14:textId="77777777" w:rsidR="00416738" w:rsidRPr="001C7889" w:rsidRDefault="001C7889">
      <w:pPr>
        <w:numPr>
          <w:ilvl w:val="0"/>
          <w:numId w:val="16"/>
        </w:numPr>
        <w:rPr>
          <w:highlight w:val="white"/>
          <w:lang w:val="fr-CA"/>
        </w:rPr>
      </w:pPr>
      <w:r w:rsidRPr="001C7889">
        <w:rPr>
          <w:highlight w:val="white"/>
          <w:lang w:val="fr-CA"/>
        </w:rPr>
        <w:t xml:space="preserve">Chaque groupe présente les résultats de leur recherche à la classe. </w:t>
      </w:r>
    </w:p>
    <w:p w14:paraId="3148011D" w14:textId="77777777" w:rsidR="00416738" w:rsidRPr="00C655F5" w:rsidRDefault="00C655F5" w:rsidP="00C655F5">
      <w:pPr>
        <w:numPr>
          <w:ilvl w:val="0"/>
          <w:numId w:val="16"/>
        </w:numPr>
        <w:rPr>
          <w:highlight w:val="white"/>
          <w:lang w:val="fr-CA"/>
        </w:rPr>
      </w:pPr>
      <w:r w:rsidRPr="00C655F5">
        <w:rPr>
          <w:highlight w:val="white"/>
          <w:lang w:val="fr-CA"/>
        </w:rPr>
        <w:t>Dessiner tous ensemble ce à</w:t>
      </w:r>
      <w:r>
        <w:rPr>
          <w:highlight w:val="white"/>
          <w:lang w:val="fr-CA"/>
        </w:rPr>
        <w:t xml:space="preserve"> quoi ressemblait la côte nord-ouest du Pacifique avant la colonisation européenne. Chaque groupe ajoutera les éléments et les relations qui faisaient l’objet de leur recherche (ex. : </w:t>
      </w:r>
      <w:r w:rsidR="002A261B">
        <w:rPr>
          <w:highlight w:val="white"/>
          <w:lang w:val="fr-CA"/>
        </w:rPr>
        <w:t>d</w:t>
      </w:r>
      <w:r>
        <w:rPr>
          <w:highlight w:val="white"/>
          <w:lang w:val="fr-CA"/>
        </w:rPr>
        <w:t xml:space="preserve">essiner une forêt de cèdres et des articles fabriqués à partir du cèdre tels que des canots, des paniers, des maisons longues). Une fois que chacun aura ajouté ses éléments, discuter en classe et dessiner les liens </w:t>
      </w:r>
      <w:r>
        <w:rPr>
          <w:highlight w:val="white"/>
          <w:lang w:val="fr-CA"/>
        </w:rPr>
        <w:lastRenderedPageBreak/>
        <w:t xml:space="preserve">observés. (Ex. : les canots de cèdre sont utilisés pour attraper du poisson; ces plantes et ces animaux font l’objet d’échanges). </w:t>
      </w:r>
    </w:p>
    <w:p w14:paraId="325F7F31" w14:textId="77777777" w:rsidR="00416738" w:rsidRPr="00147A4E" w:rsidRDefault="009F3BF5">
      <w:pPr>
        <w:pStyle w:val="Heading2"/>
        <w:rPr>
          <w:lang w:val="fr-CA"/>
        </w:rPr>
      </w:pPr>
      <w:bookmarkStart w:id="23" w:name="_qhzvx39zktzi" w:colFirst="0" w:colLast="0"/>
      <w:bookmarkEnd w:id="23"/>
      <w:r w:rsidRPr="00147A4E">
        <w:rPr>
          <w:lang w:val="fr-CA"/>
        </w:rPr>
        <w:t>Discussion</w:t>
      </w:r>
    </w:p>
    <w:p w14:paraId="149F437C" w14:textId="77777777" w:rsidR="00416738" w:rsidRPr="0036244A" w:rsidRDefault="0036244A">
      <w:pPr>
        <w:rPr>
          <w:lang w:val="fr-CA"/>
        </w:rPr>
      </w:pPr>
      <w:r w:rsidRPr="0036244A">
        <w:rPr>
          <w:lang w:val="fr-CA"/>
        </w:rPr>
        <w:t>Dans un cercle de parole, réfléchir à ce que le</w:t>
      </w:r>
      <w:r>
        <w:rPr>
          <w:lang w:val="fr-CA"/>
        </w:rPr>
        <w:t>s étudiants ont appris de cette activité.</w:t>
      </w:r>
      <w:r w:rsidRPr="0036244A">
        <w:rPr>
          <w:lang w:val="fr-CA"/>
        </w:rPr>
        <w:t xml:space="preserve"> </w:t>
      </w:r>
    </w:p>
    <w:p w14:paraId="3CECA6DE" w14:textId="77777777" w:rsidR="00416738" w:rsidRPr="0036244A" w:rsidRDefault="0036244A">
      <w:pPr>
        <w:numPr>
          <w:ilvl w:val="0"/>
          <w:numId w:val="9"/>
        </w:numPr>
        <w:rPr>
          <w:lang w:val="fr-CA"/>
        </w:rPr>
      </w:pPr>
      <w:r w:rsidRPr="0036244A">
        <w:rPr>
          <w:lang w:val="fr-CA"/>
        </w:rPr>
        <w:t xml:space="preserve">De quoi parle le dessin fait en classe? : </w:t>
      </w:r>
    </w:p>
    <w:p w14:paraId="5DCA5CAD" w14:textId="77777777" w:rsidR="00416738" w:rsidRPr="00147A4E" w:rsidRDefault="0036244A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>La relation entre différentes</w:t>
      </w:r>
      <w:r>
        <w:rPr>
          <w:lang w:val="fr-CA"/>
        </w:rPr>
        <w:t xml:space="preserve"> nations autochtones.</w:t>
      </w:r>
    </w:p>
    <w:p w14:paraId="3752445F" w14:textId="77777777" w:rsidR="00416738" w:rsidRPr="0036244A" w:rsidRDefault="0036244A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>La relation entre les peuples autochtones et l’environn</w:t>
      </w:r>
      <w:r>
        <w:rPr>
          <w:lang w:val="fr-CA"/>
        </w:rPr>
        <w:t>ement.</w:t>
      </w:r>
    </w:p>
    <w:p w14:paraId="6A15BD16" w14:textId="77777777" w:rsidR="00416738" w:rsidRPr="00147A4E" w:rsidRDefault="0036244A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 xml:space="preserve">Ce à quoi ressemblait la côte nord-ouest du Pacifique </w:t>
      </w:r>
      <w:r>
        <w:rPr>
          <w:lang w:val="fr-CA"/>
        </w:rPr>
        <w:t>avant la colonisation européenne.</w:t>
      </w:r>
    </w:p>
    <w:p w14:paraId="5F03E742" w14:textId="77777777" w:rsidR="00416738" w:rsidRPr="0036244A" w:rsidRDefault="0036244A">
      <w:pPr>
        <w:numPr>
          <w:ilvl w:val="0"/>
          <w:numId w:val="9"/>
        </w:numPr>
        <w:rPr>
          <w:lang w:val="fr-CA"/>
        </w:rPr>
      </w:pPr>
      <w:r w:rsidRPr="0036244A">
        <w:rPr>
          <w:lang w:val="fr-CA"/>
        </w:rPr>
        <w:t xml:space="preserve">Quels thèmes ont-été abordés? </w:t>
      </w:r>
      <w:r>
        <w:rPr>
          <w:lang w:val="fr-CA"/>
        </w:rPr>
        <w:t>Qu’est-ce que ces relations nous enseignent à propos des peuples autochtones, leurs cultures et leurs modes de vie?</w:t>
      </w:r>
    </w:p>
    <w:p w14:paraId="33CBA8E4" w14:textId="77777777" w:rsidR="00416738" w:rsidRPr="0036244A" w:rsidRDefault="009F3BF5">
      <w:pPr>
        <w:numPr>
          <w:ilvl w:val="1"/>
          <w:numId w:val="9"/>
        </w:numPr>
        <w:rPr>
          <w:lang w:val="fr-CA"/>
        </w:rPr>
      </w:pPr>
      <w:r w:rsidRPr="0036244A">
        <w:rPr>
          <w:lang w:val="fr-CA"/>
        </w:rPr>
        <w:t>(</w:t>
      </w:r>
      <w:proofErr w:type="gramStart"/>
      <w:r w:rsidRPr="0036244A">
        <w:rPr>
          <w:lang w:val="fr-CA"/>
        </w:rPr>
        <w:t>ex.</w:t>
      </w:r>
      <w:proofErr w:type="gramEnd"/>
      <w:r w:rsidRPr="0036244A">
        <w:rPr>
          <w:lang w:val="fr-CA"/>
        </w:rPr>
        <w:t xml:space="preserve"> </w:t>
      </w:r>
      <w:r w:rsidR="0036244A" w:rsidRPr="0036244A">
        <w:rPr>
          <w:lang w:val="fr-CA"/>
        </w:rPr>
        <w:t xml:space="preserve">Gardiens du territoire, développement </w:t>
      </w:r>
      <w:r w:rsidR="0036244A">
        <w:rPr>
          <w:lang w:val="fr-CA"/>
        </w:rPr>
        <w:t xml:space="preserve">durable, partage, donner en retour) </w:t>
      </w:r>
    </w:p>
    <w:p w14:paraId="271B0B78" w14:textId="77777777" w:rsidR="00416738" w:rsidRPr="00D16CD3" w:rsidRDefault="00D16CD3">
      <w:pPr>
        <w:numPr>
          <w:ilvl w:val="0"/>
          <w:numId w:val="9"/>
        </w:numPr>
        <w:rPr>
          <w:lang w:val="fr-CA"/>
        </w:rPr>
      </w:pPr>
      <w:r w:rsidRPr="00D16CD3">
        <w:rPr>
          <w:lang w:val="fr-CA"/>
        </w:rPr>
        <w:t>Comment les peuples autochtones ont-ils démontré d</w:t>
      </w:r>
      <w:r>
        <w:rPr>
          <w:lang w:val="fr-CA"/>
        </w:rPr>
        <w:t>es pratiques de développement durable depuis des temps immémoriaux?</w:t>
      </w:r>
      <w:r w:rsidRPr="00D16CD3">
        <w:rPr>
          <w:lang w:val="fr-CA"/>
        </w:rPr>
        <w:t xml:space="preserve"> </w:t>
      </w:r>
    </w:p>
    <w:p w14:paraId="5393CFDC" w14:textId="77777777" w:rsidR="00416738" w:rsidRPr="00D16CD3" w:rsidRDefault="00D16CD3">
      <w:pPr>
        <w:numPr>
          <w:ilvl w:val="0"/>
          <w:numId w:val="9"/>
        </w:numPr>
        <w:rPr>
          <w:lang w:val="fr-CA"/>
        </w:rPr>
      </w:pPr>
      <w:r w:rsidRPr="00D16CD3">
        <w:rPr>
          <w:lang w:val="fr-CA"/>
        </w:rPr>
        <w:t>Si votre classe a fait des recherches sur une communauté autochtones locale, ré</w:t>
      </w:r>
      <w:r>
        <w:rPr>
          <w:lang w:val="fr-CA"/>
        </w:rPr>
        <w:t>fléchir aux similitudes et aux différences entre les communautés.</w:t>
      </w:r>
      <w:r w:rsidRPr="00D16CD3">
        <w:rPr>
          <w:lang w:val="fr-CA"/>
        </w:rPr>
        <w:t xml:space="preserve"> </w:t>
      </w:r>
    </w:p>
    <w:p w14:paraId="689A1FE2" w14:textId="77777777" w:rsidR="00416738" w:rsidRPr="00D16CD3" w:rsidRDefault="00416738">
      <w:pPr>
        <w:rPr>
          <w:highlight w:val="white"/>
          <w:lang w:val="fr-CA"/>
        </w:rPr>
      </w:pPr>
    </w:p>
    <w:p w14:paraId="7BC60FB1" w14:textId="77777777" w:rsidR="00416738" w:rsidRDefault="009F3BF5">
      <w:pPr>
        <w:pStyle w:val="Heading2"/>
      </w:pPr>
      <w:bookmarkStart w:id="24" w:name="_426l3tscynk0" w:colFirst="0" w:colLast="0"/>
      <w:bookmarkEnd w:id="24"/>
      <w:proofErr w:type="spellStart"/>
      <w:r>
        <w:t>Re</w:t>
      </w:r>
      <w:r w:rsidR="00044E47">
        <w:t>s</w:t>
      </w:r>
      <w:r>
        <w:t>sources</w:t>
      </w:r>
      <w:proofErr w:type="spellEnd"/>
    </w:p>
    <w:p w14:paraId="7854FD65" w14:textId="77777777" w:rsidR="00416738" w:rsidRDefault="00D16CD3">
      <w:proofErr w:type="spellStart"/>
      <w:r>
        <w:t>Numériques</w:t>
      </w:r>
      <w:proofErr w:type="spellEnd"/>
    </w:p>
    <w:p w14:paraId="6F8A14E2" w14:textId="134740C0" w:rsidR="00416738" w:rsidRPr="00D16CD3" w:rsidRDefault="00D16CD3">
      <w:pPr>
        <w:numPr>
          <w:ilvl w:val="0"/>
          <w:numId w:val="13"/>
        </w:numPr>
        <w:rPr>
          <w:highlight w:val="white"/>
          <w:lang w:val="fr-CA"/>
        </w:rPr>
      </w:pPr>
      <w:r w:rsidRPr="00D16CD3">
        <w:rPr>
          <w:highlight w:val="white"/>
          <w:lang w:val="fr-CA"/>
        </w:rPr>
        <w:t xml:space="preserve">L’exposition virtuelle </w:t>
      </w:r>
      <w:hyperlink r:id="rId8">
        <w:proofErr w:type="spellStart"/>
        <w:r w:rsidRPr="00D16CD3">
          <w:rPr>
            <w:color w:val="1155CC"/>
            <w:highlight w:val="white"/>
            <w:u w:val="single"/>
            <w:lang w:val="fr-CA"/>
          </w:rPr>
          <w:t>Sq’éwlets</w:t>
        </w:r>
        <w:proofErr w:type="spellEnd"/>
        <w:r w:rsidRPr="00D16CD3">
          <w:rPr>
            <w:color w:val="1155CC"/>
            <w:highlight w:val="white"/>
            <w:u w:val="single"/>
            <w:lang w:val="fr-CA"/>
          </w:rPr>
          <w:t xml:space="preserve">: une communauté </w:t>
        </w:r>
        <w:proofErr w:type="spellStart"/>
        <w:r w:rsidRPr="00D16CD3">
          <w:rPr>
            <w:color w:val="1155CC"/>
            <w:highlight w:val="white"/>
            <w:u w:val="single"/>
            <w:lang w:val="fr-CA"/>
          </w:rPr>
          <w:t>Stó:lō-Salish</w:t>
        </w:r>
        <w:proofErr w:type="spellEnd"/>
        <w:r w:rsidRPr="00D16CD3">
          <w:rPr>
            <w:color w:val="1155CC"/>
            <w:highlight w:val="white"/>
            <w:u w:val="single"/>
            <w:lang w:val="fr-CA"/>
          </w:rPr>
          <w:t xml:space="preserve"> de la côte de la vallée du fleuve Fraser</w:t>
        </w:r>
      </w:hyperlink>
      <w:r w:rsidR="00070CB5" w:rsidRPr="00070CB5">
        <w:rPr>
          <w:color w:val="1155CC"/>
          <w:u w:val="single"/>
          <w:lang w:val="fr-CA"/>
        </w:rPr>
        <w:t>(en anglais seulement)</w:t>
      </w:r>
      <w:r w:rsidRPr="00D16CD3">
        <w:rPr>
          <w:highlight w:val="white"/>
          <w:lang w:val="fr-CA"/>
        </w:rPr>
        <w:t xml:space="preserve"> financée par le Musée virtuel</w:t>
      </w:r>
      <w:r>
        <w:rPr>
          <w:highlight w:val="white"/>
          <w:lang w:val="fr-CA"/>
        </w:rPr>
        <w:t xml:space="preserve"> du</w:t>
      </w:r>
      <w:r w:rsidRPr="00D16CD3">
        <w:rPr>
          <w:highlight w:val="white"/>
          <w:lang w:val="fr-CA"/>
        </w:rPr>
        <w:t xml:space="preserve"> Canada</w:t>
      </w:r>
      <w:r>
        <w:rPr>
          <w:highlight w:val="white"/>
          <w:lang w:val="fr-CA"/>
        </w:rPr>
        <w:t xml:space="preserve"> est une ressource conçue pour les étudiants, et qui regroupe des histoires et des objets appartenant à la Première Nation </w:t>
      </w:r>
      <w:proofErr w:type="spellStart"/>
      <w:r w:rsidRPr="00D16CD3">
        <w:rPr>
          <w:highlight w:val="white"/>
          <w:lang w:val="fr-CA"/>
        </w:rPr>
        <w:t>Sq’éwlets</w:t>
      </w:r>
      <w:proofErr w:type="spellEnd"/>
      <w:r>
        <w:rPr>
          <w:highlight w:val="white"/>
          <w:lang w:val="fr-CA"/>
        </w:rPr>
        <w:t>, ainsi que des plans de cours.</w:t>
      </w:r>
      <w:r w:rsidRPr="00D16CD3">
        <w:rPr>
          <w:highlight w:val="white"/>
          <w:lang w:val="fr-CA"/>
        </w:rPr>
        <w:t xml:space="preserve"> </w:t>
      </w:r>
    </w:p>
    <w:p w14:paraId="1F50126C" w14:textId="77777777" w:rsidR="00416738" w:rsidRPr="00D16CD3" w:rsidRDefault="009F3BF5">
      <w:pPr>
        <w:pStyle w:val="Heading1"/>
        <w:spacing w:after="60"/>
        <w:rPr>
          <w:lang w:val="fr-CA"/>
        </w:rPr>
      </w:pPr>
      <w:bookmarkStart w:id="25" w:name="_kqu5wlevjzwf" w:colFirst="0" w:colLast="0"/>
      <w:bookmarkEnd w:id="25"/>
      <w:r w:rsidRPr="00D16CD3">
        <w:rPr>
          <w:lang w:val="fr-CA"/>
        </w:rPr>
        <w:t>M</w:t>
      </w:r>
      <w:r w:rsidR="00D16CD3" w:rsidRPr="00D16CD3">
        <w:rPr>
          <w:lang w:val="fr-CA"/>
        </w:rPr>
        <w:t>odification de la c</w:t>
      </w:r>
      <w:r w:rsidR="00D16CD3">
        <w:rPr>
          <w:lang w:val="fr-CA"/>
        </w:rPr>
        <w:t>artographie</w:t>
      </w:r>
    </w:p>
    <w:p w14:paraId="5DDF7780" w14:textId="77777777" w:rsidR="00416738" w:rsidRPr="00D16CD3" w:rsidRDefault="009F3BF5">
      <w:pPr>
        <w:pStyle w:val="Heading2"/>
        <w:rPr>
          <w:lang w:val="fr-CA"/>
        </w:rPr>
      </w:pPr>
      <w:bookmarkStart w:id="26" w:name="_3osfxtv3pplv" w:colFirst="0" w:colLast="0"/>
      <w:bookmarkEnd w:id="26"/>
      <w:r w:rsidRPr="00D16CD3">
        <w:rPr>
          <w:lang w:val="fr-CA"/>
        </w:rPr>
        <w:t xml:space="preserve">Introduction 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5766722A" wp14:editId="5E920CA1">
                <wp:simplePos x="0" y="0"/>
                <wp:positionH relativeFrom="column">
                  <wp:posOffset>3929063</wp:posOffset>
                </wp:positionH>
                <wp:positionV relativeFrom="paragraph">
                  <wp:posOffset>295275</wp:posOffset>
                </wp:positionV>
                <wp:extent cx="1995488" cy="1093418"/>
                <wp:effectExtent l="0" t="0" r="24130" b="26670"/>
                <wp:wrapSquare wrapText="bothSides" distT="114300" distB="114300" distL="114300" distR="114300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4875" y="600275"/>
                          <a:ext cx="2075100" cy="112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4D390E" w14:textId="77777777" w:rsidR="00416738" w:rsidRPr="00D16CD3" w:rsidRDefault="009F3BF5">
                            <w:p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D16CD3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Mat</w:t>
                            </w:r>
                            <w:r w:rsidR="00D16CD3" w:rsidRPr="00D16CD3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ériel </w:t>
                            </w:r>
                            <w:r w:rsidRPr="00D16CD3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: </w:t>
                            </w:r>
                          </w:p>
                          <w:p w14:paraId="4692CEE3" w14:textId="77777777" w:rsidR="00416738" w:rsidRPr="00D73BDB" w:rsidRDefault="00D16CD3" w:rsidP="00631E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Ordinateurs pour les ressources numériques</w:t>
                            </w:r>
                          </w:p>
                          <w:p w14:paraId="0917BD99" w14:textId="77777777" w:rsidR="00416738" w:rsidRPr="00D73BDB" w:rsidRDefault="005447C1" w:rsidP="00631E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5" w:lineRule="auto"/>
                              <w:textDirection w:val="btLr"/>
                              <w:rPr>
                                <w:lang w:val="fr-CA"/>
                              </w:rPr>
                            </w:pPr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Papier calque ou </w:t>
                            </w:r>
                            <w:proofErr w:type="spellStart"/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>iMapBC</w:t>
                            </w:r>
                            <w:proofErr w:type="spellEnd"/>
                            <w:r w:rsidRPr="00631EF7">
                              <w:rPr>
                                <w:color w:val="434343"/>
                                <w:sz w:val="20"/>
                                <w:lang w:val="fr-CA"/>
                              </w:rPr>
                              <w:t xml:space="preserve"> en ligne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6722A" id="Zone de texte 2" o:spid="_x0000_s1029" type="#_x0000_t202" style="position:absolute;margin-left:309.4pt;margin-top:23.25pt;width:157.15pt;height:86.1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" filled="f" strokecolor="#974706 [1609]">
                <v:textbox style="mso-fit-shape-to-text:t" inset="2.53958mm,2.53958mm,2.53958mm,2.53958mm">
                  <w:txbxContent>
                    <w:p w14:paraId="6D4D390E" w14:textId="77777777" w:rsidR="00416738" w:rsidRPr="00D16CD3" w:rsidRDefault="009F3BF5">
                      <w:p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D16CD3">
                        <w:rPr>
                          <w:color w:val="434343"/>
                          <w:sz w:val="20"/>
                          <w:lang w:val="fr-CA"/>
                        </w:rPr>
                        <w:t>Mat</w:t>
                      </w:r>
                      <w:r w:rsidR="00D16CD3" w:rsidRPr="00D16CD3">
                        <w:rPr>
                          <w:color w:val="434343"/>
                          <w:sz w:val="20"/>
                          <w:lang w:val="fr-CA"/>
                        </w:rPr>
                        <w:t>ériel </w:t>
                      </w:r>
                      <w:r w:rsidRPr="00D16CD3">
                        <w:rPr>
                          <w:color w:val="434343"/>
                          <w:sz w:val="20"/>
                          <w:lang w:val="fr-CA"/>
                        </w:rPr>
                        <w:t xml:space="preserve">: </w:t>
                      </w:r>
                    </w:p>
                    <w:p w14:paraId="4692CEE3" w14:textId="77777777" w:rsidR="00416738" w:rsidRPr="00D73BDB" w:rsidRDefault="00D16CD3" w:rsidP="00631E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Ordinateurs pour les ressources numériques</w:t>
                      </w:r>
                    </w:p>
                    <w:p w14:paraId="0917BD99" w14:textId="77777777" w:rsidR="00416738" w:rsidRPr="00D73BDB" w:rsidRDefault="005447C1" w:rsidP="00631E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275" w:lineRule="auto"/>
                        <w:textDirection w:val="btLr"/>
                        <w:rPr>
                          <w:lang w:val="fr-CA"/>
                        </w:rPr>
                      </w:pPr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Papier calque ou </w:t>
                      </w:r>
                      <w:proofErr w:type="spellStart"/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>iMapBC</w:t>
                      </w:r>
                      <w:proofErr w:type="spellEnd"/>
                      <w:r w:rsidRPr="00631EF7">
                        <w:rPr>
                          <w:color w:val="434343"/>
                          <w:sz w:val="20"/>
                          <w:lang w:val="fr-CA"/>
                        </w:rPr>
                        <w:t xml:space="preserve"> en ligne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8412A" w14:textId="77777777" w:rsidR="00416738" w:rsidRPr="00147A4E" w:rsidRDefault="00163DDA">
      <w:pPr>
        <w:rPr>
          <w:lang w:val="fr-CA"/>
        </w:rPr>
      </w:pPr>
      <w:r w:rsidRPr="00163DDA">
        <w:rPr>
          <w:lang w:val="fr-CA"/>
        </w:rPr>
        <w:t>Depuis des temps immémoriaux, l</w:t>
      </w:r>
      <w:r>
        <w:rPr>
          <w:lang w:val="fr-CA"/>
        </w:rPr>
        <w:t xml:space="preserve">es peuples autochtones ont raconté leurs territoires à travers leurs histoires. </w:t>
      </w:r>
      <w:r w:rsidRPr="00163DDA">
        <w:rPr>
          <w:lang w:val="fr-CA"/>
        </w:rPr>
        <w:t>Les toponymes évoquent des histoires, anciennes et nou</w:t>
      </w:r>
      <w:r>
        <w:rPr>
          <w:lang w:val="fr-CA"/>
        </w:rPr>
        <w:t xml:space="preserve">velles, qui mettent les communautés en relation avec le paysage qu’ils appellent leur </w:t>
      </w:r>
      <w:r w:rsidR="002A261B">
        <w:rPr>
          <w:lang w:val="fr-CA"/>
        </w:rPr>
        <w:t>foyer</w:t>
      </w:r>
      <w:r>
        <w:rPr>
          <w:lang w:val="fr-CA"/>
        </w:rPr>
        <w:t xml:space="preserve">. Mais les colons ont changé le paysage, les cours d’eau, l’écosystème et même les souvenirs de la région sur les cartes. </w:t>
      </w:r>
      <w:r w:rsidRPr="00163DDA">
        <w:rPr>
          <w:lang w:val="fr-CA"/>
        </w:rPr>
        <w:t xml:space="preserve">Les étudiants utiliseront le cas de </w:t>
      </w:r>
      <w:proofErr w:type="spellStart"/>
      <w:r w:rsidRPr="00163DDA">
        <w:rPr>
          <w:lang w:val="fr-CA"/>
        </w:rPr>
        <w:t>Semá:th</w:t>
      </w:r>
      <w:proofErr w:type="spellEnd"/>
      <w:r w:rsidRPr="00163DDA">
        <w:rPr>
          <w:lang w:val="fr-CA"/>
        </w:rPr>
        <w:t xml:space="preserve"> </w:t>
      </w:r>
      <w:proofErr w:type="spellStart"/>
      <w:proofErr w:type="gramStart"/>
      <w:r w:rsidRPr="00163DDA">
        <w:rPr>
          <w:lang w:val="fr-CA"/>
        </w:rPr>
        <w:t>Xo:tsa</w:t>
      </w:r>
      <w:proofErr w:type="spellEnd"/>
      <w:proofErr w:type="gramEnd"/>
      <w:r w:rsidRPr="00163DDA">
        <w:rPr>
          <w:lang w:val="fr-CA"/>
        </w:rPr>
        <w:t xml:space="preserve"> (le lac </w:t>
      </w:r>
      <w:proofErr w:type="spellStart"/>
      <w:r w:rsidRPr="00163DDA">
        <w:rPr>
          <w:lang w:val="fr-CA"/>
        </w:rPr>
        <w:t>Sumas</w:t>
      </w:r>
      <w:proofErr w:type="spellEnd"/>
      <w:r w:rsidRPr="00163DDA">
        <w:rPr>
          <w:lang w:val="fr-CA"/>
        </w:rPr>
        <w:t>) pour</w:t>
      </w:r>
      <w:r>
        <w:rPr>
          <w:lang w:val="fr-CA"/>
        </w:rPr>
        <w:t xml:space="preserve"> étudier les changements observés sur la côte nord-ouest du Pacifique à travers le temps.</w:t>
      </w:r>
    </w:p>
    <w:p w14:paraId="2EE8D607" w14:textId="77777777" w:rsidR="00416738" w:rsidRPr="00147A4E" w:rsidRDefault="00416738">
      <w:pPr>
        <w:rPr>
          <w:lang w:val="fr-CA"/>
        </w:rPr>
      </w:pPr>
    </w:p>
    <w:p w14:paraId="3567A85B" w14:textId="77777777" w:rsidR="00416738" w:rsidRPr="00147A4E" w:rsidRDefault="008B4CB6">
      <w:pPr>
        <w:pStyle w:val="Heading2"/>
        <w:rPr>
          <w:lang w:val="fr-CA"/>
        </w:rPr>
      </w:pPr>
      <w:bookmarkStart w:id="27" w:name="_5qenfxh20dvy" w:colFirst="0" w:colLast="0"/>
      <w:bookmarkEnd w:id="27"/>
      <w:r w:rsidRPr="00147A4E">
        <w:rPr>
          <w:lang w:val="fr-CA"/>
        </w:rPr>
        <w:lastRenderedPageBreak/>
        <w:t xml:space="preserve">Le lac </w:t>
      </w:r>
      <w:proofErr w:type="spellStart"/>
      <w:r w:rsidRPr="00147A4E">
        <w:rPr>
          <w:lang w:val="fr-CA"/>
        </w:rPr>
        <w:t>Semá:th</w:t>
      </w:r>
      <w:proofErr w:type="spellEnd"/>
    </w:p>
    <w:p w14:paraId="64B26E6B" w14:textId="77777777" w:rsidR="00416738" w:rsidRPr="00011AE8" w:rsidRDefault="008B4CB6">
      <w:pPr>
        <w:rPr>
          <w:lang w:val="fr-CA"/>
        </w:rPr>
      </w:pPr>
      <w:r w:rsidRPr="008B4CB6">
        <w:rPr>
          <w:lang w:val="fr-CA"/>
        </w:rPr>
        <w:t xml:space="preserve">Le </w:t>
      </w:r>
      <w:proofErr w:type="spellStart"/>
      <w:r w:rsidRPr="008B4CB6">
        <w:rPr>
          <w:lang w:val="fr-CA"/>
        </w:rPr>
        <w:t>Semá:th</w:t>
      </w:r>
      <w:proofErr w:type="spellEnd"/>
      <w:r w:rsidRPr="008B4CB6">
        <w:rPr>
          <w:lang w:val="fr-CA"/>
        </w:rPr>
        <w:t xml:space="preserve"> </w:t>
      </w:r>
      <w:proofErr w:type="spellStart"/>
      <w:proofErr w:type="gramStart"/>
      <w:r w:rsidRPr="008B4CB6">
        <w:rPr>
          <w:lang w:val="fr-CA"/>
        </w:rPr>
        <w:t>Xo:tsa</w:t>
      </w:r>
      <w:proofErr w:type="spellEnd"/>
      <w:proofErr w:type="gramEnd"/>
      <w:r w:rsidRPr="008B4CB6">
        <w:rPr>
          <w:lang w:val="fr-CA"/>
        </w:rPr>
        <w:t xml:space="preserve"> (lac </w:t>
      </w:r>
      <w:proofErr w:type="spellStart"/>
      <w:r w:rsidRPr="008B4CB6">
        <w:rPr>
          <w:lang w:val="fr-CA"/>
        </w:rPr>
        <w:t>Sumas</w:t>
      </w:r>
      <w:proofErr w:type="spellEnd"/>
      <w:r w:rsidRPr="008B4CB6">
        <w:rPr>
          <w:lang w:val="fr-CA"/>
        </w:rPr>
        <w:t xml:space="preserve">) était au </w:t>
      </w:r>
      <w:r w:rsidR="008D461E" w:rsidRPr="008B4CB6">
        <w:rPr>
          <w:lang w:val="fr-CA"/>
        </w:rPr>
        <w:t>cœur</w:t>
      </w:r>
      <w:r w:rsidRPr="008B4CB6">
        <w:rPr>
          <w:lang w:val="fr-CA"/>
        </w:rPr>
        <w:t xml:space="preserve"> de la vie des </w:t>
      </w:r>
      <w:proofErr w:type="spellStart"/>
      <w:r w:rsidRPr="008B4CB6">
        <w:rPr>
          <w:lang w:val="fr-CA"/>
        </w:rPr>
        <w:t>Semá:th</w:t>
      </w:r>
      <w:proofErr w:type="spellEnd"/>
      <w:r w:rsidRPr="008B4CB6">
        <w:rPr>
          <w:lang w:val="fr-CA"/>
        </w:rPr>
        <w:t xml:space="preserve"> et de leurs voisins, les </w:t>
      </w:r>
      <w:proofErr w:type="spellStart"/>
      <w:r w:rsidRPr="008B4CB6">
        <w:rPr>
          <w:rFonts w:eastAsia="Andika" w:cs="Andika"/>
          <w:lang w:val="fr-CA"/>
        </w:rPr>
        <w:t>Noxws</w:t>
      </w:r>
      <w:proofErr w:type="spellEnd"/>
      <w:r w:rsidRPr="008B4CB6">
        <w:rPr>
          <w:rFonts w:eastAsia="Andika" w:cs="Andika"/>
          <w:lang w:val="fr-CA"/>
        </w:rPr>
        <w:t xml:space="preserve">’ </w:t>
      </w:r>
      <w:proofErr w:type="spellStart"/>
      <w:r w:rsidRPr="008B4CB6">
        <w:rPr>
          <w:rFonts w:eastAsia="Andika" w:cs="Andika"/>
          <w:lang w:val="fr-CA"/>
        </w:rPr>
        <w:t>áʔaq</w:t>
      </w:r>
      <w:proofErr w:type="spellEnd"/>
      <w:r w:rsidRPr="008B4CB6">
        <w:rPr>
          <w:rFonts w:eastAsia="Andika" w:cs="Andika"/>
          <w:lang w:val="fr-CA"/>
        </w:rPr>
        <w:t xml:space="preserve"> (</w:t>
      </w:r>
      <w:proofErr w:type="spellStart"/>
      <w:r w:rsidRPr="008B4CB6">
        <w:rPr>
          <w:rFonts w:eastAsia="Andika" w:cs="Andika"/>
          <w:lang w:val="fr-CA"/>
        </w:rPr>
        <w:t>Nooksack</w:t>
      </w:r>
      <w:proofErr w:type="spellEnd"/>
      <w:r w:rsidRPr="008B4CB6">
        <w:rPr>
          <w:rFonts w:eastAsia="Andika" w:cs="Andika"/>
          <w:lang w:val="fr-CA"/>
        </w:rPr>
        <w:t xml:space="preserve">) et les </w:t>
      </w:r>
      <w:proofErr w:type="spellStart"/>
      <w:r w:rsidRPr="008B4CB6">
        <w:rPr>
          <w:rFonts w:eastAsia="Andika" w:cs="Andika"/>
          <w:lang w:val="fr-CA"/>
        </w:rPr>
        <w:t>Mathxwí</w:t>
      </w:r>
      <w:proofErr w:type="spellEnd"/>
      <w:r w:rsidRPr="008B4CB6">
        <w:rPr>
          <w:rFonts w:eastAsia="Andika" w:cs="Andika"/>
          <w:lang w:val="fr-CA"/>
        </w:rPr>
        <w:t xml:space="preserve"> (</w:t>
      </w:r>
      <w:proofErr w:type="spellStart"/>
      <w:r w:rsidRPr="008B4CB6">
        <w:rPr>
          <w:rFonts w:eastAsia="Andika" w:cs="Andika"/>
          <w:lang w:val="fr-CA"/>
        </w:rPr>
        <w:t>Matsqui</w:t>
      </w:r>
      <w:proofErr w:type="spellEnd"/>
      <w:r w:rsidRPr="008B4CB6">
        <w:rPr>
          <w:rFonts w:eastAsia="Andika" w:cs="Andika"/>
          <w:lang w:val="fr-CA"/>
        </w:rPr>
        <w:t xml:space="preserve">). </w:t>
      </w:r>
      <w:r w:rsidR="00E77122" w:rsidRPr="00011AE8">
        <w:rPr>
          <w:rFonts w:eastAsia="Andika" w:cs="Andika"/>
          <w:lang w:val="fr-CA"/>
        </w:rPr>
        <w:t>Le lac et les milieux humides environn</w:t>
      </w:r>
      <w:r w:rsidR="002A261B">
        <w:rPr>
          <w:rFonts w:eastAsia="Andika" w:cs="Andika"/>
          <w:lang w:val="fr-CA"/>
        </w:rPr>
        <w:t>a</w:t>
      </w:r>
      <w:r w:rsidR="00E77122" w:rsidRPr="00011AE8">
        <w:rPr>
          <w:rFonts w:eastAsia="Andika" w:cs="Andika"/>
          <w:lang w:val="fr-CA"/>
        </w:rPr>
        <w:t>nts hébergeaient</w:t>
      </w:r>
      <w:r w:rsidR="00011AE8" w:rsidRPr="00011AE8">
        <w:rPr>
          <w:rFonts w:eastAsia="Andika" w:cs="Andika"/>
          <w:lang w:val="fr-CA"/>
        </w:rPr>
        <w:t xml:space="preserve"> une gr</w:t>
      </w:r>
      <w:r w:rsidR="00011AE8">
        <w:rPr>
          <w:rFonts w:eastAsia="Andika" w:cs="Andika"/>
          <w:lang w:val="fr-CA"/>
        </w:rPr>
        <w:t xml:space="preserve">ande variété de plantes et d’animaux. </w:t>
      </w:r>
      <w:r w:rsidR="00011AE8" w:rsidRPr="00011AE8">
        <w:rPr>
          <w:rFonts w:eastAsia="Andika" w:cs="Andika"/>
          <w:lang w:val="fr-CA"/>
        </w:rPr>
        <w:t>Les esturgeons et les saumons frayaient dans le lac, les oiseaux (hirondelles, fauc</w:t>
      </w:r>
      <w:r w:rsidR="00011AE8">
        <w:rPr>
          <w:rFonts w:eastAsia="Andika" w:cs="Andika"/>
          <w:lang w:val="fr-CA"/>
        </w:rPr>
        <w:t>ons, aigles, oies) nichaient dans les environs, et les baies (amélanche</w:t>
      </w:r>
      <w:r w:rsidR="008D461E">
        <w:rPr>
          <w:rFonts w:eastAsia="Andika" w:cs="Andika"/>
          <w:lang w:val="fr-CA"/>
        </w:rPr>
        <w:t>s</w:t>
      </w:r>
      <w:r w:rsidR="00011AE8">
        <w:rPr>
          <w:rFonts w:eastAsia="Andika" w:cs="Andika"/>
          <w:lang w:val="fr-CA"/>
        </w:rPr>
        <w:t xml:space="preserve">, canneberges, bleuets) y poussaient. </w:t>
      </w:r>
      <w:r w:rsidR="00011AE8" w:rsidRPr="00011AE8">
        <w:rPr>
          <w:rFonts w:eastAsia="Andika" w:cs="Andika"/>
          <w:lang w:val="fr-CA"/>
        </w:rPr>
        <w:t>Les première</w:t>
      </w:r>
      <w:r w:rsidR="008D461E">
        <w:rPr>
          <w:rFonts w:eastAsia="Andika" w:cs="Andika"/>
          <w:lang w:val="fr-CA"/>
        </w:rPr>
        <w:t>s</w:t>
      </w:r>
      <w:r w:rsidR="00011AE8" w:rsidRPr="00011AE8">
        <w:rPr>
          <w:rFonts w:eastAsia="Andika" w:cs="Andika"/>
          <w:lang w:val="fr-CA"/>
        </w:rPr>
        <w:t xml:space="preserve"> nations de la r</w:t>
      </w:r>
      <w:r w:rsidR="008D461E">
        <w:rPr>
          <w:rFonts w:eastAsia="Andika" w:cs="Andika"/>
          <w:lang w:val="fr-CA"/>
        </w:rPr>
        <w:t>é</w:t>
      </w:r>
      <w:r w:rsidR="00011AE8" w:rsidRPr="00011AE8">
        <w:rPr>
          <w:rFonts w:eastAsia="Andika" w:cs="Andika"/>
          <w:lang w:val="fr-CA"/>
        </w:rPr>
        <w:t>gion dépendaient de</w:t>
      </w:r>
      <w:r w:rsidR="00011AE8">
        <w:rPr>
          <w:rFonts w:eastAsia="Andika" w:cs="Andika"/>
          <w:lang w:val="fr-CA"/>
        </w:rPr>
        <w:t xml:space="preserve"> cet écosystème diversifié pour leur nourriture et leur bien-être. </w:t>
      </w:r>
      <w:r w:rsidR="00011AE8" w:rsidRPr="00011AE8">
        <w:rPr>
          <w:rFonts w:eastAsia="Andika" w:cs="Andika"/>
          <w:lang w:val="fr-CA"/>
        </w:rPr>
        <w:t>Chaque printemps, le lac inondait et fertilisait le</w:t>
      </w:r>
      <w:r w:rsidR="00011AE8">
        <w:rPr>
          <w:rFonts w:eastAsia="Andika" w:cs="Andika"/>
          <w:lang w:val="fr-CA"/>
        </w:rPr>
        <w:t xml:space="preserve">s milieux humides. </w:t>
      </w:r>
      <w:r w:rsidR="00011AE8" w:rsidRPr="00011AE8">
        <w:rPr>
          <w:rFonts w:eastAsia="Andika" w:cs="Andika"/>
          <w:lang w:val="fr-CA"/>
        </w:rPr>
        <w:t xml:space="preserve">Dans les années 1920, le lac fut drainé par des </w:t>
      </w:r>
      <w:r w:rsidR="00011AE8">
        <w:rPr>
          <w:rFonts w:eastAsia="Andika" w:cs="Andika"/>
          <w:lang w:val="fr-CA"/>
        </w:rPr>
        <w:t xml:space="preserve">colons pour y faire des terres agricoles. </w:t>
      </w:r>
      <w:r w:rsidR="00011AE8" w:rsidRPr="00011AE8">
        <w:rPr>
          <w:rFonts w:eastAsia="Andika" w:cs="Andika"/>
          <w:lang w:val="fr-CA"/>
        </w:rPr>
        <w:t xml:space="preserve">Le lac fut donc physiquement effacé. Ce qui en reste, soit la vallée </w:t>
      </w:r>
      <w:r w:rsidR="00011AE8">
        <w:rPr>
          <w:rFonts w:eastAsia="Andika" w:cs="Andika"/>
          <w:lang w:val="fr-CA"/>
        </w:rPr>
        <w:t xml:space="preserve">du </w:t>
      </w:r>
      <w:proofErr w:type="spellStart"/>
      <w:r w:rsidR="00011AE8">
        <w:rPr>
          <w:rFonts w:eastAsia="Andika" w:cs="Andika"/>
          <w:lang w:val="fr-CA"/>
        </w:rPr>
        <w:t>Sumas</w:t>
      </w:r>
      <w:proofErr w:type="spellEnd"/>
      <w:r w:rsidR="00011AE8">
        <w:rPr>
          <w:rFonts w:eastAsia="Andika" w:cs="Andika"/>
          <w:lang w:val="fr-CA"/>
        </w:rPr>
        <w:t xml:space="preserve"> et la prairie du </w:t>
      </w:r>
      <w:proofErr w:type="spellStart"/>
      <w:r w:rsidR="00011AE8">
        <w:rPr>
          <w:rFonts w:eastAsia="Andika" w:cs="Andika"/>
          <w:lang w:val="fr-CA"/>
        </w:rPr>
        <w:t>Sumas</w:t>
      </w:r>
      <w:proofErr w:type="spellEnd"/>
      <w:r w:rsidR="00011AE8">
        <w:rPr>
          <w:rFonts w:eastAsia="Andika" w:cs="Andika"/>
          <w:lang w:val="fr-CA"/>
        </w:rPr>
        <w:t xml:space="preserve"> se situent entre </w:t>
      </w:r>
      <w:proofErr w:type="spellStart"/>
      <w:r w:rsidRPr="00011AE8">
        <w:rPr>
          <w:rFonts w:eastAsia="Andika" w:cs="Andika"/>
          <w:lang w:val="fr-CA"/>
        </w:rPr>
        <w:t>Abbotsford</w:t>
      </w:r>
      <w:proofErr w:type="spellEnd"/>
      <w:r w:rsidRPr="00011AE8">
        <w:rPr>
          <w:rFonts w:eastAsia="Andika" w:cs="Andika"/>
          <w:lang w:val="fr-CA"/>
        </w:rPr>
        <w:t xml:space="preserve"> </w:t>
      </w:r>
      <w:r w:rsidR="00011AE8">
        <w:rPr>
          <w:rFonts w:eastAsia="Andika" w:cs="Andika"/>
          <w:lang w:val="fr-CA"/>
        </w:rPr>
        <w:t>et</w:t>
      </w:r>
      <w:r w:rsidRPr="00011AE8">
        <w:rPr>
          <w:rFonts w:eastAsia="Andika" w:cs="Andika"/>
          <w:lang w:val="fr-CA"/>
        </w:rPr>
        <w:t xml:space="preserve"> </w:t>
      </w:r>
      <w:proofErr w:type="spellStart"/>
      <w:r w:rsidRPr="00011AE8">
        <w:rPr>
          <w:rFonts w:eastAsia="Andika" w:cs="Andika"/>
          <w:lang w:val="fr-CA"/>
        </w:rPr>
        <w:t>Chilliwack</w:t>
      </w:r>
      <w:proofErr w:type="spellEnd"/>
      <w:r w:rsidRPr="00011AE8">
        <w:rPr>
          <w:rFonts w:eastAsia="Andika" w:cs="Andika"/>
          <w:lang w:val="fr-CA"/>
        </w:rPr>
        <w:t xml:space="preserve">, </w:t>
      </w:r>
      <w:r w:rsidR="00011AE8">
        <w:rPr>
          <w:rFonts w:eastAsia="Andika" w:cs="Andika"/>
          <w:lang w:val="fr-CA"/>
        </w:rPr>
        <w:t>en Colombie-Britannique.</w:t>
      </w:r>
    </w:p>
    <w:p w14:paraId="2C42E407" w14:textId="77777777" w:rsidR="00416738" w:rsidRPr="00011AE8" w:rsidRDefault="00416738">
      <w:pPr>
        <w:rPr>
          <w:lang w:val="fr-CA"/>
        </w:rPr>
      </w:pPr>
    </w:p>
    <w:p w14:paraId="1D329C43" w14:textId="77777777" w:rsidR="00416738" w:rsidRPr="008D461E" w:rsidRDefault="008D461E">
      <w:pPr>
        <w:pStyle w:val="Heading2"/>
        <w:rPr>
          <w:lang w:val="fr-CA"/>
        </w:rPr>
      </w:pPr>
      <w:bookmarkStart w:id="28" w:name="_x4a93kyvc9lv" w:colFirst="0" w:colLast="0"/>
      <w:bookmarkEnd w:id="28"/>
      <w:r w:rsidRPr="008D461E">
        <w:rPr>
          <w:lang w:val="fr-CA"/>
        </w:rPr>
        <w:t xml:space="preserve">Cartographie du lac </w:t>
      </w:r>
      <w:proofErr w:type="spellStart"/>
      <w:r w:rsidRPr="008D461E">
        <w:rPr>
          <w:lang w:val="fr-CA"/>
        </w:rPr>
        <w:t>Semá:th</w:t>
      </w:r>
      <w:proofErr w:type="spellEnd"/>
    </w:p>
    <w:p w14:paraId="39A18743" w14:textId="77777777" w:rsidR="00416738" w:rsidRPr="005E5DCA" w:rsidRDefault="008D461E">
      <w:pPr>
        <w:rPr>
          <w:lang w:val="fr-CA"/>
        </w:rPr>
      </w:pPr>
      <w:r w:rsidRPr="008D461E">
        <w:rPr>
          <w:lang w:val="fr-CA"/>
        </w:rPr>
        <w:t xml:space="preserve">Une carte </w:t>
      </w:r>
      <w:r w:rsidR="005E5DCA">
        <w:rPr>
          <w:lang w:val="fr-CA"/>
        </w:rPr>
        <w:t>est constituée de</w:t>
      </w:r>
      <w:r w:rsidRPr="008D461E">
        <w:rPr>
          <w:lang w:val="fr-CA"/>
        </w:rPr>
        <w:t xml:space="preserve"> di</w:t>
      </w:r>
      <w:r>
        <w:rPr>
          <w:lang w:val="fr-CA"/>
        </w:rPr>
        <w:t xml:space="preserve">fférentes couches. </w:t>
      </w:r>
      <w:r w:rsidRPr="005E5DCA">
        <w:rPr>
          <w:lang w:val="fr-CA"/>
        </w:rPr>
        <w:t>Chaque couche</w:t>
      </w:r>
      <w:r w:rsidR="005E5DCA" w:rsidRPr="005E5DCA">
        <w:rPr>
          <w:lang w:val="fr-CA"/>
        </w:rPr>
        <w:t xml:space="preserve"> donne des informations différentes sur un</w:t>
      </w:r>
      <w:r w:rsidR="005E5DCA">
        <w:rPr>
          <w:lang w:val="fr-CA"/>
        </w:rPr>
        <w:t xml:space="preserve"> paysage. </w:t>
      </w:r>
      <w:r w:rsidR="005E5DCA" w:rsidRPr="005E5DCA">
        <w:rPr>
          <w:lang w:val="fr-CA"/>
        </w:rPr>
        <w:t>Lorsqu’elles sont toutes additionnées, ell</w:t>
      </w:r>
      <w:r w:rsidR="005E5DCA">
        <w:rPr>
          <w:lang w:val="fr-CA"/>
        </w:rPr>
        <w:t>e</w:t>
      </w:r>
      <w:r w:rsidR="005E5DCA" w:rsidRPr="005E5DCA">
        <w:rPr>
          <w:lang w:val="fr-CA"/>
        </w:rPr>
        <w:t>s racontent l’histoire d’un lieu. Les étudiants créeront les dif</w:t>
      </w:r>
      <w:r w:rsidR="005E5DCA">
        <w:rPr>
          <w:lang w:val="fr-CA"/>
        </w:rPr>
        <w:t xml:space="preserve">férentes couches d’une carte et les mettront ensuite ensemble pour raconter l’histoire du lac </w:t>
      </w:r>
      <w:proofErr w:type="spellStart"/>
      <w:r w:rsidRPr="005E5DCA">
        <w:rPr>
          <w:lang w:val="fr-CA"/>
        </w:rPr>
        <w:t>Semá:th</w:t>
      </w:r>
      <w:proofErr w:type="spellEnd"/>
      <w:r w:rsidRPr="005E5DCA">
        <w:rPr>
          <w:lang w:val="fr-CA"/>
        </w:rPr>
        <w:t xml:space="preserve"> </w:t>
      </w:r>
      <w:r w:rsidR="005E5DCA" w:rsidRPr="005E5DCA">
        <w:rPr>
          <w:lang w:val="fr-CA"/>
        </w:rPr>
        <w:t>à</w:t>
      </w:r>
      <w:r w:rsidR="005E5DCA">
        <w:rPr>
          <w:lang w:val="fr-CA"/>
        </w:rPr>
        <w:t xml:space="preserve"> travers le temps. </w:t>
      </w:r>
    </w:p>
    <w:p w14:paraId="04CEF5C7" w14:textId="77777777" w:rsidR="00416738" w:rsidRPr="005E5DCA" w:rsidRDefault="00416738">
      <w:pPr>
        <w:rPr>
          <w:lang w:val="fr-CA"/>
        </w:rPr>
      </w:pPr>
    </w:p>
    <w:p w14:paraId="12B77E01" w14:textId="77777777" w:rsidR="00416738" w:rsidRPr="005E5DCA" w:rsidRDefault="005E5DCA">
      <w:pPr>
        <w:rPr>
          <w:lang w:val="fr-CA"/>
        </w:rPr>
      </w:pPr>
      <w:r w:rsidRPr="005E5DCA">
        <w:rPr>
          <w:lang w:val="fr-CA"/>
        </w:rPr>
        <w:t xml:space="preserve">Pour créer les couches de la carte du </w:t>
      </w:r>
      <w:r>
        <w:rPr>
          <w:lang w:val="fr-CA"/>
        </w:rPr>
        <w:t xml:space="preserve">lac </w:t>
      </w:r>
      <w:proofErr w:type="spellStart"/>
      <w:r w:rsidRPr="005E5DCA">
        <w:rPr>
          <w:lang w:val="fr-CA"/>
        </w:rPr>
        <w:t>Semá:th</w:t>
      </w:r>
      <w:proofErr w:type="spellEnd"/>
      <w:r>
        <w:rPr>
          <w:lang w:val="fr-CA"/>
        </w:rPr>
        <w:t> </w:t>
      </w:r>
      <w:r w:rsidRPr="005E5DCA">
        <w:rPr>
          <w:lang w:val="fr-CA"/>
        </w:rPr>
        <w:t>:</w:t>
      </w:r>
    </w:p>
    <w:p w14:paraId="2469B45F" w14:textId="77777777" w:rsidR="00416738" w:rsidRPr="005E5DCA" w:rsidRDefault="005E5DCA">
      <w:pPr>
        <w:numPr>
          <w:ilvl w:val="0"/>
          <w:numId w:val="6"/>
        </w:numPr>
        <w:rPr>
          <w:lang w:val="fr-CA"/>
        </w:rPr>
      </w:pPr>
      <w:r w:rsidRPr="005E5DCA">
        <w:rPr>
          <w:lang w:val="fr-CA"/>
        </w:rPr>
        <w:t xml:space="preserve">Chaque groupe choisit une couche de la carte. Ils utiliseront les ressources suivantes pour récolter de l’information </w:t>
      </w:r>
      <w:r>
        <w:rPr>
          <w:lang w:val="fr-CA"/>
        </w:rPr>
        <w:t>à propos de</w:t>
      </w:r>
      <w:r w:rsidRPr="005E5DCA">
        <w:rPr>
          <w:lang w:val="fr-CA"/>
        </w:rPr>
        <w:t xml:space="preserve"> le</w:t>
      </w:r>
      <w:r>
        <w:rPr>
          <w:lang w:val="fr-CA"/>
        </w:rPr>
        <w:t>ur couche et la créer.</w:t>
      </w:r>
      <w:r w:rsidRPr="005E5DCA">
        <w:rPr>
          <w:lang w:val="fr-CA"/>
        </w:rPr>
        <w:t xml:space="preserve">  </w:t>
      </w:r>
    </w:p>
    <w:p w14:paraId="06396959" w14:textId="77777777" w:rsidR="00416738" w:rsidRPr="005E5DCA" w:rsidRDefault="005E5DCA">
      <w:pPr>
        <w:numPr>
          <w:ilvl w:val="1"/>
          <w:numId w:val="6"/>
        </w:numPr>
        <w:rPr>
          <w:lang w:val="fr-CA"/>
        </w:rPr>
      </w:pPr>
      <w:r w:rsidRPr="005E5DCA">
        <w:rPr>
          <w:lang w:val="fr-CA"/>
        </w:rPr>
        <w:t>Les territoires autochtones : Carte numéri</w:t>
      </w:r>
      <w:r>
        <w:rPr>
          <w:lang w:val="fr-CA"/>
        </w:rPr>
        <w:t>que des territoires autochtones</w:t>
      </w:r>
    </w:p>
    <w:p w14:paraId="638B1DB9" w14:textId="77777777" w:rsidR="00416738" w:rsidRPr="005E5DCA" w:rsidRDefault="005E5DCA">
      <w:pPr>
        <w:numPr>
          <w:ilvl w:val="1"/>
          <w:numId w:val="6"/>
        </w:numPr>
        <w:rPr>
          <w:lang w:val="fr-CA"/>
        </w:rPr>
      </w:pPr>
      <w:r w:rsidRPr="005E5DCA">
        <w:rPr>
          <w:lang w:val="fr-CA"/>
        </w:rPr>
        <w:t xml:space="preserve">Les langues autochtones : Carte numérique </w:t>
      </w:r>
      <w:r>
        <w:rPr>
          <w:lang w:val="fr-CA"/>
        </w:rPr>
        <w:t>des langues autochtones</w:t>
      </w:r>
    </w:p>
    <w:p w14:paraId="6B002A5B" w14:textId="5BE4573F" w:rsidR="00416738" w:rsidRPr="00413859" w:rsidRDefault="00413859">
      <w:pPr>
        <w:numPr>
          <w:ilvl w:val="1"/>
          <w:numId w:val="6"/>
        </w:numPr>
        <w:rPr>
          <w:lang w:val="fr-CA"/>
        </w:rPr>
      </w:pPr>
      <w:r w:rsidRPr="00413859">
        <w:rPr>
          <w:lang w:val="fr-CA"/>
        </w:rPr>
        <w:t xml:space="preserve">Toponymes et habitations autochtones : </w:t>
      </w:r>
      <w:proofErr w:type="spellStart"/>
      <w:r w:rsidR="00A52CF9">
        <w:rPr>
          <w:lang w:val="fr-CA"/>
        </w:rPr>
        <w:t>Noolsack</w:t>
      </w:r>
      <w:proofErr w:type="spellEnd"/>
      <w:r w:rsidR="00A52CF9">
        <w:rPr>
          <w:lang w:val="fr-CA"/>
        </w:rPr>
        <w:t xml:space="preserve"> </w:t>
      </w:r>
      <w:proofErr w:type="spellStart"/>
      <w:r w:rsidR="00A52CF9">
        <w:rPr>
          <w:lang w:val="fr-CA"/>
        </w:rPr>
        <w:t>Tribe</w:t>
      </w:r>
      <w:proofErr w:type="spellEnd"/>
      <w:r w:rsidR="00A52CF9">
        <w:rPr>
          <w:lang w:val="fr-CA"/>
        </w:rPr>
        <w:t xml:space="preserve"> Place </w:t>
      </w:r>
      <w:proofErr w:type="spellStart"/>
      <w:r w:rsidR="00A52CF9">
        <w:rPr>
          <w:lang w:val="fr-CA"/>
        </w:rPr>
        <w:t>Names</w:t>
      </w:r>
      <w:proofErr w:type="spellEnd"/>
      <w:r w:rsidR="00A52CF9">
        <w:rPr>
          <w:lang w:val="fr-CA"/>
        </w:rPr>
        <w:t xml:space="preserve"> (</w:t>
      </w:r>
      <w:hyperlink r:id="rId9">
        <w:r w:rsidRPr="00413859">
          <w:rPr>
            <w:color w:val="1155CC"/>
            <w:u w:val="single"/>
            <w:lang w:val="fr-CA"/>
          </w:rPr>
          <w:t xml:space="preserve">Toponymes de la tribu </w:t>
        </w:r>
        <w:proofErr w:type="spellStart"/>
        <w:r w:rsidRPr="00413859">
          <w:rPr>
            <w:color w:val="1155CC"/>
            <w:u w:val="single"/>
            <w:lang w:val="fr-CA"/>
          </w:rPr>
          <w:t>Nooksack</w:t>
        </w:r>
        <w:proofErr w:type="spellEnd"/>
        <w:r w:rsidR="00A52CF9">
          <w:rPr>
            <w:color w:val="1155CC"/>
            <w:u w:val="single"/>
            <w:lang w:val="fr-CA"/>
          </w:rPr>
          <w:t>)</w:t>
        </w:r>
        <w:r w:rsidR="00631EF7" w:rsidRPr="00631EF7">
          <w:t xml:space="preserve"> </w:t>
        </w:r>
        <w:r w:rsidR="00631EF7" w:rsidRPr="00631EF7">
          <w:rPr>
            <w:color w:val="1155CC"/>
            <w:u w:val="single"/>
            <w:lang w:val="fr-CA"/>
          </w:rPr>
          <w:t>(en anglais seulement)</w:t>
        </w:r>
        <w:r w:rsidRPr="00413859">
          <w:rPr>
            <w:color w:val="1155CC"/>
            <w:u w:val="single"/>
            <w:lang w:val="fr-CA"/>
          </w:rPr>
          <w:t xml:space="preserve"> </w:t>
        </w:r>
      </w:hyperlink>
      <w:r w:rsidRPr="00413859">
        <w:rPr>
          <w:lang w:val="fr-CA"/>
        </w:rPr>
        <w:t xml:space="preserve"> </w:t>
      </w:r>
      <w:r>
        <w:rPr>
          <w:lang w:val="fr-CA"/>
        </w:rPr>
        <w:t xml:space="preserve">et </w:t>
      </w:r>
      <w:r w:rsidR="00A52CF9">
        <w:rPr>
          <w:lang w:val="fr-CA"/>
        </w:rPr>
        <w:t>l’</w:t>
      </w:r>
      <w:r>
        <w:rPr>
          <w:lang w:val="fr-CA"/>
        </w:rPr>
        <w:t xml:space="preserve">exposition </w:t>
      </w:r>
      <w:hyperlink r:id="rId10">
        <w:proofErr w:type="spellStart"/>
        <w:r w:rsidRPr="00D16CD3">
          <w:rPr>
            <w:color w:val="1155CC"/>
            <w:highlight w:val="white"/>
            <w:u w:val="single"/>
            <w:lang w:val="fr-CA"/>
          </w:rPr>
          <w:t>Sq’éwlets</w:t>
        </w:r>
        <w:proofErr w:type="spellEnd"/>
        <w:r w:rsidRPr="00D16CD3">
          <w:rPr>
            <w:color w:val="1155CC"/>
            <w:highlight w:val="white"/>
            <w:u w:val="single"/>
            <w:lang w:val="fr-CA"/>
          </w:rPr>
          <w:t xml:space="preserve">: une communauté </w:t>
        </w:r>
        <w:proofErr w:type="spellStart"/>
        <w:r w:rsidRPr="00D16CD3">
          <w:rPr>
            <w:color w:val="1155CC"/>
            <w:highlight w:val="white"/>
            <w:u w:val="single"/>
            <w:lang w:val="fr-CA"/>
          </w:rPr>
          <w:t>Stó:lō-Salish</w:t>
        </w:r>
        <w:proofErr w:type="spellEnd"/>
        <w:r w:rsidRPr="00D16CD3">
          <w:rPr>
            <w:color w:val="1155CC"/>
            <w:highlight w:val="white"/>
            <w:u w:val="single"/>
            <w:lang w:val="fr-CA"/>
          </w:rPr>
          <w:t xml:space="preserve"> de la côte de la vallée du fleuve Fraser</w:t>
        </w:r>
      </w:hyperlink>
      <w:r w:rsidR="00631EF7">
        <w:rPr>
          <w:color w:val="1155CC"/>
          <w:highlight w:val="white"/>
          <w:u w:val="single"/>
          <w:lang w:val="fr-CA"/>
        </w:rPr>
        <w:t xml:space="preserve"> </w:t>
      </w:r>
      <w:r w:rsidR="00631EF7" w:rsidRPr="00631EF7">
        <w:rPr>
          <w:color w:val="1155CC"/>
          <w:u w:val="single"/>
          <w:lang w:val="fr-CA"/>
        </w:rPr>
        <w:t>(en anglais seulement</w:t>
      </w:r>
      <w:r w:rsidR="00631EF7">
        <w:rPr>
          <w:color w:val="1155CC"/>
          <w:u w:val="single"/>
          <w:lang w:val="fr-CA"/>
        </w:rPr>
        <w:t>).</w:t>
      </w:r>
      <w:r w:rsidRPr="00413859">
        <w:rPr>
          <w:highlight w:val="white"/>
          <w:lang w:val="fr-CA"/>
        </w:rPr>
        <w:t xml:space="preserve"> La Première Nation </w:t>
      </w:r>
      <w:proofErr w:type="spellStart"/>
      <w:r w:rsidRPr="00413859">
        <w:rPr>
          <w:highlight w:val="white"/>
          <w:lang w:val="fr-CA"/>
        </w:rPr>
        <w:t>Semá:th</w:t>
      </w:r>
      <w:proofErr w:type="spellEnd"/>
      <w:r w:rsidRPr="00413859">
        <w:rPr>
          <w:highlight w:val="white"/>
          <w:lang w:val="fr-CA"/>
        </w:rPr>
        <w:t xml:space="preserve"> fait partie de la </w:t>
      </w:r>
      <w:r>
        <w:rPr>
          <w:highlight w:val="white"/>
          <w:lang w:val="fr-CA"/>
        </w:rPr>
        <w:t xml:space="preserve">grande nation </w:t>
      </w:r>
      <w:proofErr w:type="spellStart"/>
      <w:proofErr w:type="gramStart"/>
      <w:r w:rsidRPr="00413859">
        <w:rPr>
          <w:highlight w:val="white"/>
          <w:lang w:val="fr-CA"/>
        </w:rPr>
        <w:t>Stó:lō</w:t>
      </w:r>
      <w:proofErr w:type="spellEnd"/>
      <w:proofErr w:type="gramEnd"/>
      <w:r w:rsidRPr="00413859">
        <w:rPr>
          <w:highlight w:val="white"/>
          <w:lang w:val="fr-CA"/>
        </w:rPr>
        <w:t xml:space="preserve">. </w:t>
      </w:r>
    </w:p>
    <w:p w14:paraId="0065D156" w14:textId="77777777" w:rsidR="00416738" w:rsidRPr="00413859" w:rsidRDefault="009F3BF5">
      <w:pPr>
        <w:numPr>
          <w:ilvl w:val="1"/>
          <w:numId w:val="6"/>
        </w:numPr>
        <w:rPr>
          <w:lang w:val="fr-CA"/>
        </w:rPr>
      </w:pPr>
      <w:r w:rsidRPr="00413859">
        <w:rPr>
          <w:lang w:val="fr-CA"/>
        </w:rPr>
        <w:t>R</w:t>
      </w:r>
      <w:r w:rsidR="00413859" w:rsidRPr="00413859">
        <w:rPr>
          <w:lang w:val="fr-CA"/>
        </w:rPr>
        <w:t>é</w:t>
      </w:r>
      <w:r w:rsidRPr="00413859">
        <w:rPr>
          <w:lang w:val="fr-CA"/>
        </w:rPr>
        <w:t>serves</w:t>
      </w:r>
      <w:r w:rsidR="00413859" w:rsidRPr="00413859">
        <w:rPr>
          <w:lang w:val="fr-CA"/>
        </w:rPr>
        <w:t> </w:t>
      </w:r>
      <w:r w:rsidRPr="00413859">
        <w:rPr>
          <w:lang w:val="fr-CA"/>
        </w:rPr>
        <w:t>:</w:t>
      </w:r>
      <w:r w:rsidR="00413859" w:rsidRPr="00413859">
        <w:rPr>
          <w:lang w:val="fr-CA"/>
        </w:rPr>
        <w:t xml:space="preserve"> Couche </w:t>
      </w:r>
      <w:r w:rsidR="00413859">
        <w:rPr>
          <w:lang w:val="fr-CA"/>
        </w:rPr>
        <w:t>« </w:t>
      </w:r>
      <w:r w:rsidR="00413859" w:rsidRPr="00413859">
        <w:rPr>
          <w:lang w:val="fr-CA"/>
        </w:rPr>
        <w:t>Réserves indienne</w:t>
      </w:r>
      <w:r w:rsidR="00413859">
        <w:rPr>
          <w:lang w:val="fr-CA"/>
        </w:rPr>
        <w:t>s – limites » de</w:t>
      </w:r>
      <w:r w:rsidRPr="00413859">
        <w:rPr>
          <w:lang w:val="fr-CA"/>
        </w:rPr>
        <w:t xml:space="preserve"> </w:t>
      </w:r>
      <w:proofErr w:type="spellStart"/>
      <w:r w:rsidRPr="00413859">
        <w:rPr>
          <w:lang w:val="fr-CA"/>
        </w:rPr>
        <w:t>iMapBC</w:t>
      </w:r>
      <w:proofErr w:type="spellEnd"/>
      <w:r w:rsidRPr="00413859">
        <w:rPr>
          <w:lang w:val="fr-CA"/>
        </w:rPr>
        <w:t xml:space="preserve"> </w:t>
      </w:r>
    </w:p>
    <w:p w14:paraId="5D1C6F7C" w14:textId="77777777" w:rsidR="00416738" w:rsidRPr="00413859" w:rsidRDefault="00413859">
      <w:pPr>
        <w:numPr>
          <w:ilvl w:val="1"/>
          <w:numId w:val="6"/>
        </w:numPr>
        <w:rPr>
          <w:lang w:val="fr-CA"/>
        </w:rPr>
      </w:pPr>
      <w:r>
        <w:rPr>
          <w:lang w:val="fr-CA"/>
        </w:rPr>
        <w:t>Terres agricoles </w:t>
      </w:r>
      <w:r w:rsidRPr="00413859">
        <w:rPr>
          <w:lang w:val="fr-CA"/>
        </w:rPr>
        <w:t>:</w:t>
      </w:r>
      <w:r>
        <w:rPr>
          <w:lang w:val="fr-CA"/>
        </w:rPr>
        <w:t xml:space="preserve"> </w:t>
      </w:r>
      <w:r w:rsidRPr="00413859">
        <w:rPr>
          <w:lang w:val="fr-CA"/>
        </w:rPr>
        <w:t xml:space="preserve">Couche </w:t>
      </w:r>
      <w:r>
        <w:rPr>
          <w:lang w:val="fr-CA"/>
        </w:rPr>
        <w:t>« polygones des ALR » de</w:t>
      </w:r>
      <w:r w:rsidRPr="00413859">
        <w:rPr>
          <w:lang w:val="fr-CA"/>
        </w:rPr>
        <w:t xml:space="preserve"> </w:t>
      </w:r>
      <w:proofErr w:type="spellStart"/>
      <w:r w:rsidRPr="00413859">
        <w:rPr>
          <w:lang w:val="fr-CA"/>
        </w:rPr>
        <w:t>iMapBC</w:t>
      </w:r>
      <w:proofErr w:type="spellEnd"/>
    </w:p>
    <w:p w14:paraId="26EDDE70" w14:textId="77777777" w:rsidR="00416738" w:rsidRPr="00413859" w:rsidRDefault="00413859">
      <w:pPr>
        <w:numPr>
          <w:ilvl w:val="1"/>
          <w:numId w:val="6"/>
        </w:numPr>
        <w:rPr>
          <w:lang w:val="fr-CA"/>
        </w:rPr>
      </w:pPr>
      <w:r w:rsidRPr="00413859">
        <w:rPr>
          <w:lang w:val="fr-CA"/>
        </w:rPr>
        <w:t xml:space="preserve">Villes et routes - Google </w:t>
      </w:r>
      <w:proofErr w:type="spellStart"/>
      <w:r w:rsidRPr="00413859">
        <w:rPr>
          <w:lang w:val="fr-CA"/>
        </w:rPr>
        <w:t>Maps</w:t>
      </w:r>
      <w:proofErr w:type="spellEnd"/>
    </w:p>
    <w:p w14:paraId="0E7B3041" w14:textId="105AB7A3" w:rsidR="00416738" w:rsidRDefault="00413859">
      <w:pPr>
        <w:numPr>
          <w:ilvl w:val="1"/>
          <w:numId w:val="6"/>
        </w:numPr>
      </w:pPr>
      <w:r w:rsidRPr="00413859">
        <w:rPr>
          <w:lang w:val="fr-CA"/>
        </w:rPr>
        <w:t xml:space="preserve">Le lac </w:t>
      </w:r>
      <w:proofErr w:type="spellStart"/>
      <w:r w:rsidRPr="00413859">
        <w:rPr>
          <w:lang w:val="fr-CA"/>
        </w:rPr>
        <w:t>Semá:th</w:t>
      </w:r>
      <w:proofErr w:type="spellEnd"/>
      <w:r w:rsidRPr="00413859">
        <w:rPr>
          <w:lang w:val="fr-CA"/>
        </w:rPr>
        <w:t xml:space="preserve">, les cours d’eau et les milieux humides avant le drainage </w:t>
      </w:r>
      <w:r>
        <w:rPr>
          <w:lang w:val="fr-CA"/>
        </w:rPr>
        <w:t>–</w:t>
      </w:r>
      <w:r w:rsidRPr="00413859">
        <w:rPr>
          <w:lang w:val="fr-CA"/>
        </w:rPr>
        <w:t xml:space="preserve"> </w:t>
      </w:r>
      <w:r>
        <w:rPr>
          <w:lang w:val="fr-CA"/>
        </w:rPr>
        <w:t>« </w:t>
      </w:r>
      <w:hyperlink r:id="rId11">
        <w:r w:rsidRPr="00413859">
          <w:rPr>
            <w:color w:val="1155CC"/>
            <w:u w:val="single"/>
            <w:lang w:val="fr-CA"/>
          </w:rPr>
          <w:t xml:space="preserve">Évolution de </w:t>
        </w:r>
        <w:r>
          <w:rPr>
            <w:color w:val="1155CC"/>
            <w:u w:val="single"/>
            <w:lang w:val="fr-CA"/>
          </w:rPr>
          <w:t>la vallée du bas Fraser, de</w:t>
        </w:r>
        <w:r w:rsidRPr="00413859">
          <w:rPr>
            <w:color w:val="1155CC"/>
            <w:u w:val="single"/>
            <w:lang w:val="fr-CA"/>
          </w:rPr>
          <w:t xml:space="preserve"> Langley </w:t>
        </w:r>
        <w:r>
          <w:rPr>
            <w:color w:val="1155CC"/>
            <w:u w:val="single"/>
            <w:lang w:val="fr-CA"/>
          </w:rPr>
          <w:t>à</w:t>
        </w:r>
        <w:r w:rsidRPr="00413859">
          <w:rPr>
            <w:color w:val="1155CC"/>
            <w:u w:val="single"/>
            <w:lang w:val="fr-CA"/>
          </w:rPr>
          <w:t xml:space="preserve"> Harrison</w:t>
        </w:r>
      </w:hyperlink>
      <w:r w:rsidR="00631EF7">
        <w:rPr>
          <w:color w:val="1155CC"/>
          <w:u w:val="single"/>
          <w:lang w:val="fr-CA"/>
        </w:rPr>
        <w:t xml:space="preserve"> (en anglais seulement)</w:t>
      </w:r>
      <w:r w:rsidR="00631EF7" w:rsidRPr="006C5159">
        <w:rPr>
          <w:lang w:val="fr-CA"/>
        </w:rPr>
        <w:t>.</w:t>
      </w:r>
      <w:r>
        <w:rPr>
          <w:lang w:val="fr-CA"/>
        </w:rPr>
        <w:t> »</w:t>
      </w:r>
      <w:r w:rsidRPr="00413859">
        <w:rPr>
          <w:lang w:val="fr-CA"/>
        </w:rPr>
        <w:t xml:space="preserve">  </w:t>
      </w:r>
      <w:r>
        <w:rPr>
          <w:lang w:val="fr-CA"/>
        </w:rPr>
        <w:t>V</w:t>
      </w:r>
      <w:r w:rsidRPr="00413859">
        <w:rPr>
          <w:lang w:val="fr-CA"/>
        </w:rPr>
        <w:t>id</w:t>
      </w:r>
      <w:r>
        <w:rPr>
          <w:lang w:val="fr-CA"/>
        </w:rPr>
        <w:t>é</w:t>
      </w:r>
      <w:r w:rsidRPr="00413859">
        <w:rPr>
          <w:lang w:val="fr-CA"/>
        </w:rPr>
        <w:t xml:space="preserve">o </w:t>
      </w:r>
      <w:r>
        <w:rPr>
          <w:lang w:val="fr-CA"/>
        </w:rPr>
        <w:t>de</w:t>
      </w:r>
      <w:r w:rsidRPr="00413859">
        <w:rPr>
          <w:lang w:val="fr-CA"/>
        </w:rPr>
        <w:t xml:space="preserve"> </w:t>
      </w:r>
      <w:proofErr w:type="spellStart"/>
      <w:r w:rsidRPr="00413859">
        <w:rPr>
          <w:lang w:val="fr-CA"/>
        </w:rPr>
        <w:t>Seelkee</w:t>
      </w:r>
      <w:proofErr w:type="spellEnd"/>
      <w:r w:rsidRPr="00413859">
        <w:rPr>
          <w:lang w:val="fr-CA"/>
        </w:rPr>
        <w:t xml:space="preserve">; </w:t>
      </w:r>
      <w:hyperlink r:id="rId12">
        <w:r>
          <w:rPr>
            <w:color w:val="1155CC"/>
            <w:u w:val="single"/>
            <w:lang w:val="fr-CA"/>
          </w:rPr>
          <w:t>Carte de</w:t>
        </w:r>
        <w:r w:rsidRPr="00413859">
          <w:rPr>
            <w:color w:val="1155CC"/>
            <w:u w:val="single"/>
            <w:lang w:val="fr-CA"/>
          </w:rPr>
          <w:t xml:space="preserve"> New Westminster</w:t>
        </w:r>
      </w:hyperlink>
      <w:r w:rsidRPr="00413859">
        <w:rPr>
          <w:lang w:val="fr-CA"/>
        </w:rPr>
        <w:t xml:space="preserve">, </w:t>
      </w:r>
      <w:hyperlink r:id="rId13">
        <w:r>
          <w:rPr>
            <w:color w:val="1155CC"/>
            <w:u w:val="single"/>
            <w:lang w:val="fr-CA"/>
          </w:rPr>
          <w:t>Carte</w:t>
        </w:r>
        <w:r w:rsidRPr="00413859">
          <w:rPr>
            <w:color w:val="1155CC"/>
            <w:u w:val="single"/>
            <w:lang w:val="fr-CA"/>
          </w:rPr>
          <w:t xml:space="preserve"> 97.02 </w:t>
        </w:r>
      </w:hyperlink>
      <w:r w:rsidRPr="00413859">
        <w:rPr>
          <w:lang w:val="fr-CA"/>
        </w:rPr>
        <w:t xml:space="preserve">, </w:t>
      </w:r>
      <w:hyperlink r:id="rId14">
        <w:r w:rsidRPr="00413859">
          <w:rPr>
            <w:color w:val="1155CC"/>
            <w:u w:val="single"/>
            <w:lang w:val="fr-CA"/>
          </w:rPr>
          <w:t>Ca</w:t>
        </w:r>
        <w:r>
          <w:rPr>
            <w:color w:val="1155CC"/>
            <w:u w:val="single"/>
            <w:lang w:val="fr-CA"/>
          </w:rPr>
          <w:t>rte</w:t>
        </w:r>
        <w:r w:rsidRPr="00413859">
          <w:rPr>
            <w:color w:val="1155CC"/>
            <w:u w:val="single"/>
            <w:lang w:val="fr-CA"/>
          </w:rPr>
          <w:t xml:space="preserve"> 529 </w:t>
        </w:r>
        <w:r>
          <w:rPr>
            <w:color w:val="1155CC"/>
            <w:u w:val="single"/>
            <w:lang w:val="fr-CA"/>
          </w:rPr>
          <w:t>–</w:t>
        </w:r>
        <w:r w:rsidRPr="00413859">
          <w:rPr>
            <w:color w:val="1155CC"/>
            <w:u w:val="single"/>
            <w:lang w:val="fr-CA"/>
          </w:rPr>
          <w:t xml:space="preserve"> </w:t>
        </w:r>
        <w:r>
          <w:rPr>
            <w:color w:val="1155CC"/>
            <w:u w:val="single"/>
            <w:lang w:val="fr-CA"/>
          </w:rPr>
          <w:t>Colombie-Britannique</w:t>
        </w:r>
        <w:r w:rsidRPr="00413859">
          <w:rPr>
            <w:color w:val="1155CC"/>
            <w:u w:val="single"/>
            <w:lang w:val="fr-CA"/>
          </w:rPr>
          <w:t xml:space="preserve">. </w:t>
        </w:r>
        <w:r>
          <w:rPr>
            <w:color w:val="1155CC"/>
            <w:u w:val="single"/>
          </w:rPr>
          <w:t>Port Moody</w:t>
        </w:r>
      </w:hyperlink>
      <w:r w:rsidR="00631EF7">
        <w:rPr>
          <w:color w:val="1155CC"/>
          <w:u w:val="single"/>
        </w:rPr>
        <w:t xml:space="preserve"> </w:t>
      </w:r>
      <w:r w:rsidR="00631EF7">
        <w:rPr>
          <w:color w:val="1155CC"/>
          <w:u w:val="single"/>
          <w:lang w:val="fr-CA"/>
        </w:rPr>
        <w:t>(en anglais seulement)</w:t>
      </w:r>
      <w:r w:rsidR="0081749C">
        <w:t>,</w:t>
      </w:r>
      <w:r>
        <w:t xml:space="preserve"> Archives de Vancouver.</w:t>
      </w:r>
    </w:p>
    <w:p w14:paraId="26F6DE9E" w14:textId="77777777" w:rsidR="00416738" w:rsidRPr="0081749C" w:rsidRDefault="0081749C">
      <w:pPr>
        <w:numPr>
          <w:ilvl w:val="1"/>
          <w:numId w:val="6"/>
        </w:numPr>
        <w:rPr>
          <w:lang w:val="fr-CA"/>
        </w:rPr>
      </w:pPr>
      <w:r w:rsidRPr="0081749C">
        <w:rPr>
          <w:lang w:val="fr-CA"/>
        </w:rPr>
        <w:t xml:space="preserve">Protection contre les inondations (digues) : Couche </w:t>
      </w:r>
      <w:r>
        <w:rPr>
          <w:lang w:val="fr-CA"/>
        </w:rPr>
        <w:t>« </w:t>
      </w:r>
      <w:r w:rsidRPr="0081749C">
        <w:rPr>
          <w:lang w:val="fr-CA"/>
        </w:rPr>
        <w:t>T</w:t>
      </w:r>
      <w:r>
        <w:rPr>
          <w:lang w:val="fr-CA"/>
        </w:rPr>
        <w:t>ravaux structurels de protection contre les inondations »</w:t>
      </w:r>
      <w:r w:rsidRPr="0081749C">
        <w:rPr>
          <w:lang w:val="fr-CA"/>
        </w:rPr>
        <w:t xml:space="preserve"> </w:t>
      </w:r>
      <w:r>
        <w:rPr>
          <w:lang w:val="fr-CA"/>
        </w:rPr>
        <w:t>de</w:t>
      </w:r>
      <w:r w:rsidRPr="0081749C">
        <w:rPr>
          <w:lang w:val="fr-CA"/>
        </w:rPr>
        <w:t xml:space="preserve"> </w:t>
      </w:r>
      <w:proofErr w:type="spellStart"/>
      <w:r w:rsidRPr="0081749C">
        <w:rPr>
          <w:lang w:val="fr-CA"/>
        </w:rPr>
        <w:t>iMapBC</w:t>
      </w:r>
      <w:proofErr w:type="spellEnd"/>
    </w:p>
    <w:p w14:paraId="67C7254B" w14:textId="2CF6BA8B" w:rsidR="00416738" w:rsidRPr="0081749C" w:rsidRDefault="009F3BF5">
      <w:pPr>
        <w:numPr>
          <w:ilvl w:val="1"/>
          <w:numId w:val="6"/>
        </w:numPr>
        <w:rPr>
          <w:lang w:val="fr-CA"/>
        </w:rPr>
      </w:pPr>
      <w:r w:rsidRPr="0081749C">
        <w:rPr>
          <w:lang w:val="fr-CA"/>
        </w:rPr>
        <w:lastRenderedPageBreak/>
        <w:t>Novemb</w:t>
      </w:r>
      <w:r w:rsidR="0081749C" w:rsidRPr="0081749C">
        <w:rPr>
          <w:lang w:val="fr-CA"/>
        </w:rPr>
        <w:t>re</w:t>
      </w:r>
      <w:r w:rsidRPr="0081749C">
        <w:rPr>
          <w:lang w:val="fr-CA"/>
        </w:rPr>
        <w:t xml:space="preserve"> 2021 </w:t>
      </w:r>
      <w:r w:rsidR="0081749C" w:rsidRPr="0081749C">
        <w:rPr>
          <w:lang w:val="fr-CA"/>
        </w:rPr>
        <w:t>inondation et évacuation </w:t>
      </w:r>
      <w:r w:rsidRPr="0081749C">
        <w:rPr>
          <w:lang w:val="fr-CA"/>
        </w:rPr>
        <w:t xml:space="preserve">: </w:t>
      </w:r>
      <w:r w:rsidR="0081749C">
        <w:rPr>
          <w:lang w:val="fr-CA"/>
        </w:rPr>
        <w:t>« </w:t>
      </w:r>
      <w:hyperlink r:id="rId15">
        <w:r w:rsidR="0081749C" w:rsidRPr="0081749C">
          <w:rPr>
            <w:color w:val="1155CC"/>
            <w:u w:val="single"/>
            <w:lang w:val="fr-CA"/>
          </w:rPr>
          <w:t>Le plan de retour à la maison d’</w:t>
        </w:r>
        <w:proofErr w:type="spellStart"/>
        <w:r w:rsidR="0081749C" w:rsidRPr="0081749C">
          <w:rPr>
            <w:color w:val="1155CC"/>
            <w:u w:val="single"/>
            <w:lang w:val="fr-CA"/>
          </w:rPr>
          <w:t>A</w:t>
        </w:r>
        <w:r w:rsidRPr="0081749C">
          <w:rPr>
            <w:color w:val="1155CC"/>
            <w:u w:val="single"/>
            <w:lang w:val="fr-CA"/>
          </w:rPr>
          <w:t>bbotsford</w:t>
        </w:r>
        <w:proofErr w:type="spellEnd"/>
        <w:r w:rsidR="0081749C" w:rsidRPr="0081749C">
          <w:rPr>
            <w:color w:val="1155CC"/>
            <w:u w:val="single"/>
            <w:lang w:val="fr-CA"/>
          </w:rPr>
          <w:t xml:space="preserve"> commence par la levée de l’ordre </w:t>
        </w:r>
        <w:r w:rsidR="0081749C">
          <w:rPr>
            <w:color w:val="1155CC"/>
            <w:u w:val="single"/>
            <w:lang w:val="fr-CA"/>
          </w:rPr>
          <w:t xml:space="preserve">d’évacuation pour le nord de la prairie du </w:t>
        </w:r>
        <w:proofErr w:type="spellStart"/>
        <w:r w:rsidR="0081749C">
          <w:rPr>
            <w:color w:val="1155CC"/>
            <w:u w:val="single"/>
            <w:lang w:val="fr-CA"/>
          </w:rPr>
          <w:t>Sumas</w:t>
        </w:r>
        <w:proofErr w:type="spellEnd"/>
        <w:r w:rsidR="00631EF7">
          <w:rPr>
            <w:color w:val="1155CC"/>
            <w:u w:val="single"/>
            <w:lang w:val="fr-CA"/>
          </w:rPr>
          <w:t xml:space="preserve"> (en anglais seulement)</w:t>
        </w:r>
        <w:r w:rsidR="0081749C">
          <w:rPr>
            <w:color w:val="1155CC"/>
            <w:u w:val="single"/>
            <w:lang w:val="fr-CA"/>
          </w:rPr>
          <w:t> »</w:t>
        </w:r>
        <w:r w:rsidRPr="0081749C">
          <w:rPr>
            <w:color w:val="1155CC"/>
            <w:u w:val="single"/>
            <w:lang w:val="fr-CA"/>
          </w:rPr>
          <w:t xml:space="preserve"> </w:t>
        </w:r>
      </w:hyperlink>
      <w:r w:rsidR="0081749C">
        <w:rPr>
          <w:lang w:val="fr-CA"/>
        </w:rPr>
        <w:t>par</w:t>
      </w:r>
      <w:r w:rsidRPr="0081749C">
        <w:rPr>
          <w:lang w:val="fr-CA"/>
        </w:rPr>
        <w:t xml:space="preserve"> </w:t>
      </w:r>
      <w:proofErr w:type="spellStart"/>
      <w:r w:rsidRPr="0081749C">
        <w:rPr>
          <w:lang w:val="fr-CA"/>
        </w:rPr>
        <w:t>Vikkie</w:t>
      </w:r>
      <w:proofErr w:type="spellEnd"/>
      <w:r w:rsidRPr="0081749C">
        <w:rPr>
          <w:lang w:val="fr-CA"/>
        </w:rPr>
        <w:t xml:space="preserve"> </w:t>
      </w:r>
      <w:proofErr w:type="spellStart"/>
      <w:r w:rsidRPr="0081749C">
        <w:rPr>
          <w:lang w:val="fr-CA"/>
        </w:rPr>
        <w:t>Hopes</w:t>
      </w:r>
      <w:proofErr w:type="spellEnd"/>
      <w:r w:rsidRPr="0081749C">
        <w:rPr>
          <w:lang w:val="fr-CA"/>
        </w:rPr>
        <w:t xml:space="preserve"> </w:t>
      </w:r>
      <w:r w:rsidR="0081749C">
        <w:rPr>
          <w:lang w:val="fr-CA"/>
        </w:rPr>
        <w:t>dans</w:t>
      </w:r>
      <w:r w:rsidRPr="0081749C">
        <w:rPr>
          <w:lang w:val="fr-CA"/>
        </w:rPr>
        <w:t xml:space="preserve"> </w:t>
      </w:r>
      <w:r w:rsidRPr="0081749C">
        <w:rPr>
          <w:i/>
          <w:lang w:val="fr-CA"/>
        </w:rPr>
        <w:t xml:space="preserve">The </w:t>
      </w:r>
      <w:proofErr w:type="spellStart"/>
      <w:r w:rsidRPr="0081749C">
        <w:rPr>
          <w:i/>
          <w:lang w:val="fr-CA"/>
        </w:rPr>
        <w:t>Abbotsford</w:t>
      </w:r>
      <w:proofErr w:type="spellEnd"/>
      <w:r w:rsidRPr="0081749C">
        <w:rPr>
          <w:i/>
          <w:lang w:val="fr-CA"/>
        </w:rPr>
        <w:t xml:space="preserve"> News</w:t>
      </w:r>
      <w:r w:rsidRPr="0081749C">
        <w:rPr>
          <w:lang w:val="fr-CA"/>
        </w:rPr>
        <w:t xml:space="preserve">; </w:t>
      </w:r>
      <w:r w:rsidR="0081749C">
        <w:rPr>
          <w:lang w:val="fr-CA"/>
        </w:rPr>
        <w:t>« </w:t>
      </w:r>
      <w:hyperlink r:id="rId16">
        <w:r w:rsidR="0081749C" w:rsidRPr="0081749C">
          <w:rPr>
            <w:color w:val="1155CC"/>
            <w:u w:val="single"/>
            <w:lang w:val="fr-CA"/>
          </w:rPr>
          <w:t>Av</w:t>
        </w:r>
        <w:r w:rsidR="0081749C">
          <w:rPr>
            <w:color w:val="1155CC"/>
            <w:u w:val="single"/>
            <w:lang w:val="fr-CA"/>
          </w:rPr>
          <w:t xml:space="preserve">ant et Après, des images satellites montrent la dévastation causée par </w:t>
        </w:r>
        <w:proofErr w:type="gramStart"/>
        <w:r w:rsidR="0081749C">
          <w:rPr>
            <w:color w:val="1155CC"/>
            <w:u w:val="single"/>
            <w:lang w:val="fr-CA"/>
          </w:rPr>
          <w:t>les</w:t>
        </w:r>
        <w:proofErr w:type="gramEnd"/>
        <w:r w:rsidR="0081749C">
          <w:rPr>
            <w:color w:val="1155CC"/>
            <w:u w:val="single"/>
            <w:lang w:val="fr-CA"/>
          </w:rPr>
          <w:t xml:space="preserve"> inondations dans la prairie du </w:t>
        </w:r>
        <w:proofErr w:type="spellStart"/>
        <w:r w:rsidR="0081749C">
          <w:rPr>
            <w:color w:val="1155CC"/>
            <w:u w:val="single"/>
            <w:lang w:val="fr-CA"/>
          </w:rPr>
          <w:t>Sumas</w:t>
        </w:r>
        <w:proofErr w:type="spellEnd"/>
        <w:r w:rsidR="0081749C">
          <w:rPr>
            <w:color w:val="1155CC"/>
            <w:u w:val="single"/>
            <w:lang w:val="fr-CA"/>
          </w:rPr>
          <w:t xml:space="preserve"> en Colombie-Britannique</w:t>
        </w:r>
        <w:r w:rsidR="00631EF7">
          <w:rPr>
            <w:color w:val="1155CC"/>
            <w:u w:val="single"/>
            <w:lang w:val="fr-CA"/>
          </w:rPr>
          <w:t xml:space="preserve"> (en anglais seulement)</w:t>
        </w:r>
        <w:r w:rsidR="0081749C" w:rsidRPr="0081749C">
          <w:rPr>
            <w:color w:val="auto"/>
            <w:lang w:val="fr-CA"/>
          </w:rPr>
          <w:t>»</w:t>
        </w:r>
        <w:r w:rsidR="0081749C">
          <w:rPr>
            <w:color w:val="auto"/>
            <w:lang w:val="fr-CA"/>
          </w:rPr>
          <w:t>,</w:t>
        </w:r>
        <w:r w:rsidR="0081749C" w:rsidRPr="0081749C">
          <w:rPr>
            <w:color w:val="auto"/>
            <w:lang w:val="fr-CA"/>
          </w:rPr>
          <w:t> </w:t>
        </w:r>
      </w:hyperlink>
      <w:r w:rsidRPr="0081749C">
        <w:rPr>
          <w:lang w:val="fr-CA"/>
        </w:rPr>
        <w:t xml:space="preserve"> </w:t>
      </w:r>
      <w:r w:rsidRPr="0081749C">
        <w:rPr>
          <w:i/>
          <w:lang w:val="fr-CA"/>
        </w:rPr>
        <w:t>CBC News</w:t>
      </w:r>
      <w:r w:rsidR="0081749C">
        <w:rPr>
          <w:i/>
          <w:lang w:val="fr-CA"/>
        </w:rPr>
        <w:t>.</w:t>
      </w:r>
    </w:p>
    <w:p w14:paraId="5DEE9C8A" w14:textId="77777777" w:rsidR="00416738" w:rsidRPr="00E5644E" w:rsidRDefault="00E5644E">
      <w:pPr>
        <w:numPr>
          <w:ilvl w:val="1"/>
          <w:numId w:val="6"/>
        </w:numPr>
        <w:rPr>
          <w:lang w:val="fr-CA"/>
        </w:rPr>
      </w:pPr>
      <w:r w:rsidRPr="00E5644E">
        <w:rPr>
          <w:lang w:val="fr-CA"/>
        </w:rPr>
        <w:t>Les écosystèmes de milieux humides actuels</w:t>
      </w:r>
      <w:r>
        <w:rPr>
          <w:lang w:val="fr-CA"/>
        </w:rPr>
        <w:t> :</w:t>
      </w:r>
      <w:r w:rsidRPr="00E5644E">
        <w:rPr>
          <w:lang w:val="fr-CA"/>
        </w:rPr>
        <w:t xml:space="preserve"> </w:t>
      </w:r>
      <w:r>
        <w:rPr>
          <w:lang w:val="fr-CA"/>
        </w:rPr>
        <w:t xml:space="preserve">Couche « FWA eau-milieux humides-par codes de couleurs » de </w:t>
      </w:r>
      <w:proofErr w:type="spellStart"/>
      <w:r w:rsidRPr="00E5644E">
        <w:rPr>
          <w:lang w:val="fr-CA"/>
        </w:rPr>
        <w:t>iMapBC</w:t>
      </w:r>
      <w:proofErr w:type="spellEnd"/>
      <w:r w:rsidRPr="00E5644E">
        <w:rPr>
          <w:lang w:val="fr-CA"/>
        </w:rPr>
        <w:t xml:space="preserve"> </w:t>
      </w:r>
    </w:p>
    <w:p w14:paraId="25F8425C" w14:textId="77777777" w:rsidR="00416738" w:rsidRPr="00795D27" w:rsidRDefault="00795D27">
      <w:pPr>
        <w:numPr>
          <w:ilvl w:val="1"/>
          <w:numId w:val="6"/>
        </w:numPr>
        <w:rPr>
          <w:lang w:val="fr-CA"/>
        </w:rPr>
      </w:pPr>
      <w:r w:rsidRPr="00795D27">
        <w:rPr>
          <w:lang w:val="fr-CA"/>
        </w:rPr>
        <w:t xml:space="preserve">Distribution actuelle de la </w:t>
      </w:r>
      <w:r>
        <w:rPr>
          <w:lang w:val="fr-CA"/>
        </w:rPr>
        <w:t>population d’esturgeon </w:t>
      </w:r>
      <w:r w:rsidRPr="00795D27">
        <w:rPr>
          <w:lang w:val="fr-CA"/>
        </w:rPr>
        <w:t xml:space="preserve">: </w:t>
      </w:r>
      <w:r>
        <w:rPr>
          <w:lang w:val="fr-CA"/>
        </w:rPr>
        <w:t xml:space="preserve">Couche « Esturgeon (général) (SG) » de </w:t>
      </w:r>
      <w:proofErr w:type="spellStart"/>
      <w:r w:rsidRPr="00795D27">
        <w:rPr>
          <w:lang w:val="fr-CA"/>
        </w:rPr>
        <w:t>iMapBC</w:t>
      </w:r>
      <w:proofErr w:type="spellEnd"/>
    </w:p>
    <w:p w14:paraId="4016904C" w14:textId="77777777" w:rsidR="00416738" w:rsidRPr="00795D27" w:rsidRDefault="00795D27">
      <w:pPr>
        <w:numPr>
          <w:ilvl w:val="1"/>
          <w:numId w:val="6"/>
        </w:numPr>
        <w:rPr>
          <w:lang w:val="fr-CA"/>
        </w:rPr>
      </w:pPr>
      <w:r w:rsidRPr="00795D27">
        <w:rPr>
          <w:lang w:val="fr-CA"/>
        </w:rPr>
        <w:t>Distribution historique des populations de po</w:t>
      </w:r>
      <w:r>
        <w:rPr>
          <w:lang w:val="fr-CA"/>
        </w:rPr>
        <w:t>isson : Couche « Poissons connus historiquement » et « Zones historiques connues de distribution des poissons »</w:t>
      </w:r>
      <w:r w:rsidRPr="00795D27">
        <w:rPr>
          <w:lang w:val="fr-CA"/>
        </w:rPr>
        <w:t xml:space="preserve"> </w:t>
      </w:r>
      <w:r>
        <w:rPr>
          <w:lang w:val="fr-CA"/>
        </w:rPr>
        <w:t xml:space="preserve">de </w:t>
      </w:r>
      <w:proofErr w:type="spellStart"/>
      <w:r w:rsidRPr="00795D27">
        <w:rPr>
          <w:lang w:val="fr-CA"/>
        </w:rPr>
        <w:t>iMapBC</w:t>
      </w:r>
      <w:proofErr w:type="spellEnd"/>
    </w:p>
    <w:p w14:paraId="3CAA9B63" w14:textId="77777777" w:rsidR="00416738" w:rsidRPr="00147A4E" w:rsidRDefault="00674E80">
      <w:pPr>
        <w:numPr>
          <w:ilvl w:val="0"/>
          <w:numId w:val="6"/>
        </w:numPr>
        <w:rPr>
          <w:lang w:val="fr-CA"/>
        </w:rPr>
      </w:pPr>
      <w:r w:rsidRPr="00674E80">
        <w:rPr>
          <w:lang w:val="fr-CA"/>
        </w:rPr>
        <w:t xml:space="preserve">Les groupes partagent ce qu’ils ont appris à propos des </w:t>
      </w:r>
      <w:r>
        <w:rPr>
          <w:lang w:val="fr-CA"/>
        </w:rPr>
        <w:t>couches de cartes.</w:t>
      </w:r>
    </w:p>
    <w:p w14:paraId="7817EE64" w14:textId="77777777" w:rsidR="00416738" w:rsidRPr="00674E80" w:rsidRDefault="00674E80">
      <w:pPr>
        <w:numPr>
          <w:ilvl w:val="0"/>
          <w:numId w:val="6"/>
        </w:numPr>
        <w:rPr>
          <w:lang w:val="fr-CA"/>
        </w:rPr>
      </w:pPr>
      <w:r w:rsidRPr="00674E80">
        <w:rPr>
          <w:lang w:val="fr-CA"/>
        </w:rPr>
        <w:t>Mettre toutes les couches de cartes ensemble (voir la note ci-dessous</w:t>
      </w:r>
      <w:r>
        <w:rPr>
          <w:lang w:val="fr-CA"/>
        </w:rPr>
        <w:t xml:space="preserve"> pour les instructions).</w:t>
      </w:r>
      <w:r w:rsidRPr="00674E80">
        <w:rPr>
          <w:lang w:val="fr-CA"/>
        </w:rPr>
        <w:t xml:space="preserve"> </w:t>
      </w:r>
    </w:p>
    <w:p w14:paraId="492172D4" w14:textId="77777777" w:rsidR="00416738" w:rsidRPr="00674E80" w:rsidRDefault="00416738">
      <w:pPr>
        <w:rPr>
          <w:u w:val="single"/>
          <w:lang w:val="fr-CA"/>
        </w:rPr>
      </w:pPr>
    </w:p>
    <w:p w14:paraId="233F1CA3" w14:textId="77777777" w:rsidR="00416738" w:rsidRPr="00F478FF" w:rsidRDefault="009F3BF5">
      <w:pPr>
        <w:rPr>
          <w:lang w:val="fr-CA"/>
        </w:rPr>
      </w:pPr>
      <w:r w:rsidRPr="00F478FF">
        <w:rPr>
          <w:u w:val="single"/>
          <w:lang w:val="fr-CA"/>
        </w:rPr>
        <w:t>Note</w:t>
      </w:r>
      <w:r w:rsidR="00674E80" w:rsidRPr="00F478FF">
        <w:rPr>
          <w:u w:val="single"/>
          <w:lang w:val="fr-CA"/>
        </w:rPr>
        <w:t> </w:t>
      </w:r>
      <w:r w:rsidRPr="00F478FF">
        <w:rPr>
          <w:lang w:val="fr-CA"/>
        </w:rPr>
        <w:t xml:space="preserve">: </w:t>
      </w:r>
      <w:r w:rsidR="00F478FF" w:rsidRPr="00F478FF">
        <w:rPr>
          <w:lang w:val="fr-CA"/>
        </w:rPr>
        <w:t xml:space="preserve">La carte finale peut être créée en utilisant du </w:t>
      </w:r>
      <w:r w:rsidR="00F478FF">
        <w:rPr>
          <w:lang w:val="fr-CA"/>
        </w:rPr>
        <w:t xml:space="preserve">papier calque ou l’outil en ligne </w:t>
      </w:r>
      <w:proofErr w:type="spellStart"/>
      <w:r w:rsidRPr="00F478FF">
        <w:rPr>
          <w:lang w:val="fr-CA"/>
        </w:rPr>
        <w:t>iMapBC</w:t>
      </w:r>
      <w:proofErr w:type="spellEnd"/>
      <w:r w:rsidRPr="00F478FF">
        <w:rPr>
          <w:lang w:val="fr-CA"/>
        </w:rPr>
        <w:t>.</w:t>
      </w:r>
    </w:p>
    <w:p w14:paraId="473A6917" w14:textId="77777777" w:rsidR="00416738" w:rsidRPr="00A51002" w:rsidRDefault="00F478FF">
      <w:pPr>
        <w:numPr>
          <w:ilvl w:val="0"/>
          <w:numId w:val="14"/>
        </w:numPr>
        <w:rPr>
          <w:lang w:val="fr-CA"/>
        </w:rPr>
      </w:pPr>
      <w:r w:rsidRPr="00F478FF">
        <w:rPr>
          <w:lang w:val="fr-CA"/>
        </w:rPr>
        <w:t>Papier calque : Il s’agit d’un papier</w:t>
      </w:r>
      <w:r>
        <w:rPr>
          <w:lang w:val="fr-CA"/>
        </w:rPr>
        <w:t xml:space="preserve"> translucide. Chaque groupe doit dessiner les mêmes limites de la région du lac </w:t>
      </w:r>
      <w:proofErr w:type="spellStart"/>
      <w:r w:rsidRPr="00F478FF">
        <w:rPr>
          <w:lang w:val="fr-CA"/>
        </w:rPr>
        <w:t>Semá:th</w:t>
      </w:r>
      <w:proofErr w:type="spellEnd"/>
      <w:r w:rsidRPr="00F478FF">
        <w:rPr>
          <w:lang w:val="fr-CA"/>
        </w:rPr>
        <w:t xml:space="preserve"> e</w:t>
      </w:r>
      <w:r>
        <w:rPr>
          <w:lang w:val="fr-CA"/>
        </w:rPr>
        <w:t xml:space="preserve">t créer des grilles identiques. </w:t>
      </w:r>
      <w:r w:rsidRPr="00A51002">
        <w:rPr>
          <w:lang w:val="fr-CA"/>
        </w:rPr>
        <w:t xml:space="preserve">Cela permettra à toutes les couches d’être à la même </w:t>
      </w:r>
      <w:r w:rsidR="00A51002">
        <w:rPr>
          <w:lang w:val="fr-CA"/>
        </w:rPr>
        <w:t>é</w:t>
      </w:r>
      <w:r w:rsidR="00A51002" w:rsidRPr="00A51002">
        <w:rPr>
          <w:lang w:val="fr-CA"/>
        </w:rPr>
        <w:t>chelle lorsqu’elles seront empilées une par-dessus l’autre pour cr</w:t>
      </w:r>
      <w:r w:rsidR="00A51002">
        <w:rPr>
          <w:lang w:val="fr-CA"/>
        </w:rPr>
        <w:t>éer la carte finale.</w:t>
      </w:r>
    </w:p>
    <w:p w14:paraId="26DE62F6" w14:textId="77777777" w:rsidR="00416738" w:rsidRPr="00A51002" w:rsidRDefault="009F3BF5">
      <w:pPr>
        <w:numPr>
          <w:ilvl w:val="0"/>
          <w:numId w:val="14"/>
        </w:numPr>
        <w:rPr>
          <w:lang w:val="fr-CA"/>
        </w:rPr>
      </w:pPr>
      <w:proofErr w:type="spellStart"/>
      <w:r w:rsidRPr="00A51002">
        <w:rPr>
          <w:lang w:val="fr-CA"/>
        </w:rPr>
        <w:t>iMapBC</w:t>
      </w:r>
      <w:proofErr w:type="spellEnd"/>
      <w:r w:rsidRPr="00A51002">
        <w:rPr>
          <w:lang w:val="fr-CA"/>
        </w:rPr>
        <w:t xml:space="preserve"> </w:t>
      </w:r>
      <w:r w:rsidR="00A51002" w:rsidRPr="00A51002">
        <w:rPr>
          <w:lang w:val="fr-CA"/>
        </w:rPr>
        <w:t>est une carte de</w:t>
      </w:r>
      <w:r w:rsidRPr="00A51002">
        <w:rPr>
          <w:lang w:val="fr-CA"/>
        </w:rPr>
        <w:t xml:space="preserve"> </w:t>
      </w:r>
      <w:proofErr w:type="spellStart"/>
      <w:r w:rsidRPr="00A51002">
        <w:rPr>
          <w:lang w:val="fr-CA"/>
        </w:rPr>
        <w:t>ArcGis</w:t>
      </w:r>
      <w:proofErr w:type="spellEnd"/>
      <w:r w:rsidRPr="00A51002">
        <w:rPr>
          <w:lang w:val="fr-CA"/>
        </w:rPr>
        <w:t xml:space="preserve"> </w:t>
      </w:r>
      <w:r w:rsidR="00A51002" w:rsidRPr="00A51002">
        <w:rPr>
          <w:lang w:val="fr-CA"/>
        </w:rPr>
        <w:t>qui permet au</w:t>
      </w:r>
      <w:r w:rsidR="00A51002">
        <w:rPr>
          <w:lang w:val="fr-CA"/>
        </w:rPr>
        <w:t>x utilisateurs d’ajouter des couches de cartes numériques</w:t>
      </w:r>
      <w:r w:rsidRPr="00A51002">
        <w:rPr>
          <w:lang w:val="fr-CA"/>
        </w:rPr>
        <w:t>.</w:t>
      </w:r>
      <w:r w:rsidR="00A51002">
        <w:rPr>
          <w:lang w:val="fr-CA"/>
        </w:rPr>
        <w:t xml:space="preserve"> </w:t>
      </w:r>
      <w:r w:rsidR="00A51002" w:rsidRPr="00A51002">
        <w:rPr>
          <w:lang w:val="fr-CA"/>
        </w:rPr>
        <w:t xml:space="preserve">Familiarise-toi avec les fonctions </w:t>
      </w:r>
      <w:r w:rsidR="00A51002">
        <w:rPr>
          <w:lang w:val="fr-CA"/>
        </w:rPr>
        <w:t>« </w:t>
      </w:r>
      <w:r w:rsidR="00A51002" w:rsidRPr="00A51002">
        <w:rPr>
          <w:lang w:val="fr-CA"/>
        </w:rPr>
        <w:t>Identifier</w:t>
      </w:r>
      <w:r w:rsidR="00A51002">
        <w:rPr>
          <w:lang w:val="fr-CA"/>
        </w:rPr>
        <w:t> »</w:t>
      </w:r>
      <w:r w:rsidR="00A51002" w:rsidRPr="00A51002">
        <w:rPr>
          <w:lang w:val="fr-CA"/>
        </w:rPr>
        <w:t xml:space="preserve">, </w:t>
      </w:r>
      <w:r w:rsidR="00A51002">
        <w:rPr>
          <w:lang w:val="fr-CA"/>
        </w:rPr>
        <w:t>« </w:t>
      </w:r>
      <w:r w:rsidR="00A51002" w:rsidRPr="00A51002">
        <w:rPr>
          <w:lang w:val="fr-CA"/>
        </w:rPr>
        <w:t>Ajouter des co</w:t>
      </w:r>
      <w:r w:rsidR="00A51002">
        <w:rPr>
          <w:lang w:val="fr-CA"/>
        </w:rPr>
        <w:t xml:space="preserve">uches provinciales » et « Dessiner ». </w:t>
      </w:r>
      <w:r w:rsidR="00A51002" w:rsidRPr="00A51002">
        <w:rPr>
          <w:lang w:val="fr-CA"/>
        </w:rPr>
        <w:t>Avec les fonctions de dessin, les étudiants peuvent cr</w:t>
      </w:r>
      <w:r w:rsidR="00A51002">
        <w:rPr>
          <w:lang w:val="fr-CA"/>
        </w:rPr>
        <w:t xml:space="preserve">éer une nouvelle couche et enregistrer les résultats en fichier URL. </w:t>
      </w:r>
      <w:r w:rsidR="00A51002" w:rsidRPr="00A51002">
        <w:rPr>
          <w:lang w:val="fr-CA"/>
        </w:rPr>
        <w:t>À la fin, toutes les couches de cartes peuvent être</w:t>
      </w:r>
      <w:r w:rsidR="00A51002">
        <w:rPr>
          <w:lang w:val="fr-CA"/>
        </w:rPr>
        <w:t xml:space="preserve"> affichées sur le même écran (ajouter des couches URL) afin de créer une carte avec toutes les informations. </w:t>
      </w:r>
      <w:proofErr w:type="spellStart"/>
      <w:r w:rsidRPr="00A51002">
        <w:rPr>
          <w:lang w:val="fr-CA"/>
        </w:rPr>
        <w:t>iMapBC</w:t>
      </w:r>
      <w:proofErr w:type="spellEnd"/>
      <w:r w:rsidRPr="00A51002">
        <w:rPr>
          <w:lang w:val="fr-CA"/>
        </w:rPr>
        <w:t xml:space="preserve"> </w:t>
      </w:r>
      <w:r w:rsidR="00A51002" w:rsidRPr="00A51002">
        <w:rPr>
          <w:lang w:val="fr-CA"/>
        </w:rPr>
        <w:t>est gratuit et il n’est p</w:t>
      </w:r>
      <w:r w:rsidR="00A51002">
        <w:rPr>
          <w:lang w:val="fr-CA"/>
        </w:rPr>
        <w:t>as nécessaire de créer un compte.</w:t>
      </w:r>
    </w:p>
    <w:p w14:paraId="3C873569" w14:textId="77777777" w:rsidR="00416738" w:rsidRPr="00A51002" w:rsidRDefault="00416738">
      <w:pPr>
        <w:rPr>
          <w:lang w:val="fr-CA"/>
        </w:rPr>
      </w:pPr>
    </w:p>
    <w:p w14:paraId="2A18BFE8" w14:textId="77777777" w:rsidR="00416738" w:rsidRPr="00147A4E" w:rsidRDefault="009F3BF5">
      <w:pPr>
        <w:pStyle w:val="Heading2"/>
        <w:rPr>
          <w:lang w:val="fr-CA"/>
        </w:rPr>
      </w:pPr>
      <w:bookmarkStart w:id="29" w:name="_2dg3m8g42cle" w:colFirst="0" w:colLast="0"/>
      <w:bookmarkEnd w:id="29"/>
      <w:r w:rsidRPr="00147A4E">
        <w:rPr>
          <w:lang w:val="fr-CA"/>
        </w:rPr>
        <w:t>Discussion</w:t>
      </w:r>
    </w:p>
    <w:p w14:paraId="1286FB0E" w14:textId="77777777" w:rsidR="00416738" w:rsidRPr="00647E48" w:rsidRDefault="00647E48">
      <w:pPr>
        <w:rPr>
          <w:lang w:val="fr-CA"/>
        </w:rPr>
      </w:pPr>
      <w:r w:rsidRPr="00647E48">
        <w:rPr>
          <w:lang w:val="fr-CA"/>
        </w:rPr>
        <w:t xml:space="preserve">Partage des réflexions </w:t>
      </w:r>
      <w:r w:rsidR="0076661D">
        <w:rPr>
          <w:lang w:val="fr-CA"/>
        </w:rPr>
        <w:t>à propos de</w:t>
      </w:r>
      <w:r w:rsidRPr="00647E48">
        <w:rPr>
          <w:lang w:val="fr-CA"/>
        </w:rPr>
        <w:t xml:space="preserve"> la </w:t>
      </w:r>
      <w:r>
        <w:rPr>
          <w:lang w:val="fr-CA"/>
        </w:rPr>
        <w:t>carte finale.</w:t>
      </w:r>
      <w:r w:rsidRPr="00647E48">
        <w:rPr>
          <w:lang w:val="fr-CA"/>
        </w:rPr>
        <w:t xml:space="preserve"> </w:t>
      </w:r>
    </w:p>
    <w:p w14:paraId="5F59FE68" w14:textId="77777777" w:rsidR="00416738" w:rsidRPr="0076661D" w:rsidRDefault="00647E48">
      <w:pPr>
        <w:numPr>
          <w:ilvl w:val="0"/>
          <w:numId w:val="7"/>
        </w:numPr>
        <w:rPr>
          <w:lang w:val="fr-CA"/>
        </w:rPr>
      </w:pPr>
      <w:r w:rsidRPr="00647E48">
        <w:rPr>
          <w:lang w:val="fr-CA"/>
        </w:rPr>
        <w:t>Que représentent les top</w:t>
      </w:r>
      <w:r>
        <w:rPr>
          <w:lang w:val="fr-CA"/>
        </w:rPr>
        <w:t xml:space="preserve">onymes autochtones? </w:t>
      </w:r>
      <w:r w:rsidRPr="00647E48">
        <w:rPr>
          <w:lang w:val="fr-CA"/>
        </w:rPr>
        <w:t>Quelle est la diff</w:t>
      </w:r>
      <w:r w:rsidR="0076661D">
        <w:rPr>
          <w:lang w:val="fr-CA"/>
        </w:rPr>
        <w:t>é</w:t>
      </w:r>
      <w:r w:rsidRPr="00647E48">
        <w:rPr>
          <w:lang w:val="fr-CA"/>
        </w:rPr>
        <w:t>rence avec les toponymes des colons? Pourquoi est-ce important de les avoir su</w:t>
      </w:r>
      <w:r>
        <w:rPr>
          <w:lang w:val="fr-CA"/>
        </w:rPr>
        <w:t xml:space="preserve">r une carte? </w:t>
      </w:r>
      <w:r w:rsidRPr="0076661D">
        <w:rPr>
          <w:lang w:val="fr-CA"/>
        </w:rPr>
        <w:t xml:space="preserve"> </w:t>
      </w:r>
    </w:p>
    <w:p w14:paraId="1A81D013" w14:textId="77777777" w:rsidR="00416738" w:rsidRPr="0076661D" w:rsidRDefault="0076661D">
      <w:pPr>
        <w:numPr>
          <w:ilvl w:val="1"/>
          <w:numId w:val="7"/>
        </w:numPr>
        <w:rPr>
          <w:lang w:val="fr-CA"/>
        </w:rPr>
      </w:pPr>
      <w:r w:rsidRPr="0076661D">
        <w:rPr>
          <w:lang w:val="fr-CA"/>
        </w:rPr>
        <w:t xml:space="preserve">Les toponymes autochtones représentent : des </w:t>
      </w:r>
      <w:r>
        <w:rPr>
          <w:lang w:val="fr-CA"/>
        </w:rPr>
        <w:t>événements historiques, des histoires, des processus légaux, des éléments géographiques, des cycles</w:t>
      </w:r>
      <w:r w:rsidR="00B833D0">
        <w:rPr>
          <w:lang w:val="fr-CA"/>
        </w:rPr>
        <w:t>,</w:t>
      </w:r>
      <w:r>
        <w:rPr>
          <w:lang w:val="fr-CA"/>
        </w:rPr>
        <w:t xml:space="preserve"> animal ou végétal</w:t>
      </w:r>
      <w:r w:rsidRPr="0076661D">
        <w:rPr>
          <w:lang w:val="fr-CA"/>
        </w:rPr>
        <w:t xml:space="preserve"> </w:t>
      </w:r>
    </w:p>
    <w:p w14:paraId="011818C9" w14:textId="77777777" w:rsidR="00416738" w:rsidRPr="0076661D" w:rsidRDefault="0076661D">
      <w:pPr>
        <w:numPr>
          <w:ilvl w:val="1"/>
          <w:numId w:val="7"/>
        </w:numPr>
        <w:rPr>
          <w:lang w:val="fr-CA"/>
        </w:rPr>
      </w:pPr>
      <w:r w:rsidRPr="0076661D">
        <w:rPr>
          <w:lang w:val="fr-CA"/>
        </w:rPr>
        <w:t>Les histoires orales et les noms de lieux transmettent des connaissan</w:t>
      </w:r>
      <w:r>
        <w:rPr>
          <w:lang w:val="fr-CA"/>
        </w:rPr>
        <w:t xml:space="preserve">ces de génération en génération, même si on en est témoin qu’à certaines générations. </w:t>
      </w:r>
      <w:r w:rsidRPr="0076661D">
        <w:rPr>
          <w:lang w:val="fr-CA"/>
        </w:rPr>
        <w:lastRenderedPageBreak/>
        <w:t xml:space="preserve">Ce sont des histoires qui racontent des changements sur le long terme comme </w:t>
      </w:r>
      <w:r>
        <w:rPr>
          <w:lang w:val="fr-CA"/>
        </w:rPr>
        <w:t xml:space="preserve">des tremblements de terre ou une inondation qui s’est produite 100 ans auparavant. </w:t>
      </w:r>
      <w:r w:rsidRPr="0076661D">
        <w:rPr>
          <w:lang w:val="fr-CA"/>
        </w:rPr>
        <w:t>Elles mettent l’accent sur les changements observés dans le monde et</w:t>
      </w:r>
      <w:r>
        <w:rPr>
          <w:lang w:val="fr-CA"/>
        </w:rPr>
        <w:t xml:space="preserve"> sa dynamique.</w:t>
      </w:r>
      <w:r w:rsidRPr="0076661D">
        <w:rPr>
          <w:lang w:val="fr-CA"/>
        </w:rPr>
        <w:t xml:space="preserve"> </w:t>
      </w:r>
    </w:p>
    <w:p w14:paraId="147B8D1F" w14:textId="77777777" w:rsidR="00416738" w:rsidRPr="00147A4E" w:rsidRDefault="0076661D">
      <w:pPr>
        <w:numPr>
          <w:ilvl w:val="0"/>
          <w:numId w:val="7"/>
        </w:numPr>
        <w:rPr>
          <w:lang w:val="fr-CA"/>
        </w:rPr>
      </w:pPr>
      <w:r w:rsidRPr="0076661D">
        <w:rPr>
          <w:lang w:val="fr-CA"/>
        </w:rPr>
        <w:t>Qu’est-ce qui a causé ces changements dans le pa</w:t>
      </w:r>
      <w:r>
        <w:rPr>
          <w:lang w:val="fr-CA"/>
        </w:rPr>
        <w:t xml:space="preserve">ysage? </w:t>
      </w:r>
    </w:p>
    <w:p w14:paraId="62E19748" w14:textId="77777777" w:rsidR="00416738" w:rsidRPr="0076661D" w:rsidRDefault="0076661D">
      <w:pPr>
        <w:numPr>
          <w:ilvl w:val="0"/>
          <w:numId w:val="7"/>
        </w:numPr>
        <w:rPr>
          <w:lang w:val="fr-CA"/>
        </w:rPr>
      </w:pPr>
      <w:r w:rsidRPr="0076661D">
        <w:rPr>
          <w:lang w:val="fr-CA"/>
        </w:rPr>
        <w:t xml:space="preserve">Les </w:t>
      </w:r>
      <w:r>
        <w:rPr>
          <w:lang w:val="fr-CA"/>
        </w:rPr>
        <w:t>noms de lieux</w:t>
      </w:r>
      <w:r w:rsidRPr="0076661D">
        <w:rPr>
          <w:lang w:val="fr-CA"/>
        </w:rPr>
        <w:t xml:space="preserve"> nous </w:t>
      </w:r>
      <w:r>
        <w:rPr>
          <w:lang w:val="fr-CA"/>
        </w:rPr>
        <w:t>enseignent des choses. En réfléchissant à propos des cartes, quelle histoire raconterais-tu à propos des inondations de 2021? Quelles leçons voudrais-tu que les générations futures retiennent de ton histoire?</w:t>
      </w:r>
      <w:r w:rsidRPr="0076661D">
        <w:rPr>
          <w:lang w:val="fr-CA"/>
        </w:rPr>
        <w:t xml:space="preserve"> </w:t>
      </w:r>
    </w:p>
    <w:p w14:paraId="03759344" w14:textId="77777777" w:rsidR="00416738" w:rsidRPr="00147A4E" w:rsidRDefault="0076661D">
      <w:pPr>
        <w:numPr>
          <w:ilvl w:val="0"/>
          <w:numId w:val="7"/>
        </w:numPr>
        <w:rPr>
          <w:lang w:val="fr-CA"/>
        </w:rPr>
      </w:pPr>
      <w:r w:rsidRPr="0076661D">
        <w:rPr>
          <w:lang w:val="fr-CA"/>
        </w:rPr>
        <w:t>Nous apprenons de notre passé pour comprendre le co</w:t>
      </w:r>
      <w:r>
        <w:rPr>
          <w:lang w:val="fr-CA"/>
        </w:rPr>
        <w:t xml:space="preserve">ntexte et les problèmes actuels. </w:t>
      </w:r>
      <w:r w:rsidR="00FA04DA" w:rsidRPr="00FA04DA">
        <w:rPr>
          <w:lang w:val="fr-CA"/>
        </w:rPr>
        <w:t>Les actions de George Vancouver et d’autres explorateurs européens ont eu</w:t>
      </w:r>
      <w:r w:rsidR="00FA04DA">
        <w:rPr>
          <w:lang w:val="fr-CA"/>
        </w:rPr>
        <w:t xml:space="preserve"> des impacts variés. </w:t>
      </w:r>
      <w:r w:rsidR="00FA04DA" w:rsidRPr="00FA04DA">
        <w:rPr>
          <w:lang w:val="fr-CA"/>
        </w:rPr>
        <w:t>Mais le fait de comprendre le passé peut nous</w:t>
      </w:r>
      <w:r w:rsidR="00FA04DA">
        <w:rPr>
          <w:lang w:val="fr-CA"/>
        </w:rPr>
        <w:t xml:space="preserve"> aider à planifier le futur. </w:t>
      </w:r>
      <w:r w:rsidR="00FA04DA" w:rsidRPr="00FA04DA">
        <w:rPr>
          <w:lang w:val="fr-CA"/>
        </w:rPr>
        <w:t xml:space="preserve">Quelles couches </w:t>
      </w:r>
      <w:r w:rsidR="00FA04DA">
        <w:rPr>
          <w:lang w:val="fr-CA"/>
        </w:rPr>
        <w:t xml:space="preserve">et quels éléments </w:t>
      </w:r>
      <w:r w:rsidR="00FA04DA" w:rsidRPr="00FA04DA">
        <w:rPr>
          <w:lang w:val="fr-CA"/>
        </w:rPr>
        <w:t>considères-tu importants pour nous aider dans</w:t>
      </w:r>
      <w:r w:rsidR="00FA04DA">
        <w:rPr>
          <w:lang w:val="fr-CA"/>
        </w:rPr>
        <w:t xml:space="preserve"> l’avenir? </w:t>
      </w:r>
    </w:p>
    <w:p w14:paraId="509F5B4A" w14:textId="77777777" w:rsidR="00416738" w:rsidRPr="00FA04DA" w:rsidRDefault="009F3BF5">
      <w:pPr>
        <w:numPr>
          <w:ilvl w:val="1"/>
          <w:numId w:val="7"/>
        </w:numPr>
        <w:rPr>
          <w:lang w:val="fr-CA"/>
        </w:rPr>
      </w:pPr>
      <w:r w:rsidRPr="00FA04DA">
        <w:rPr>
          <w:lang w:val="fr-CA"/>
        </w:rPr>
        <w:t>Ex</w:t>
      </w:r>
      <w:r w:rsidR="00FA04DA" w:rsidRPr="00FA04DA">
        <w:rPr>
          <w:lang w:val="fr-CA"/>
        </w:rPr>
        <w:t>e</w:t>
      </w:r>
      <w:r w:rsidRPr="00FA04DA">
        <w:rPr>
          <w:lang w:val="fr-CA"/>
        </w:rPr>
        <w:t>mple</w:t>
      </w:r>
      <w:r w:rsidR="00FA04DA" w:rsidRPr="00FA04DA">
        <w:rPr>
          <w:lang w:val="fr-CA"/>
        </w:rPr>
        <w:t> </w:t>
      </w:r>
      <w:r w:rsidRPr="00FA04DA">
        <w:rPr>
          <w:lang w:val="fr-CA"/>
        </w:rPr>
        <w:t xml:space="preserve">: </w:t>
      </w:r>
      <w:r w:rsidR="00FA04DA" w:rsidRPr="00FA04DA">
        <w:rPr>
          <w:lang w:val="fr-CA"/>
        </w:rPr>
        <w:t>un nom de lieu pour nous apprendre un</w:t>
      </w:r>
      <w:r w:rsidR="00FA04DA">
        <w:rPr>
          <w:lang w:val="fr-CA"/>
        </w:rPr>
        <w:t>e</w:t>
      </w:r>
      <w:r w:rsidR="00FA04DA" w:rsidRPr="00FA04DA">
        <w:rPr>
          <w:lang w:val="fr-CA"/>
        </w:rPr>
        <w:t xml:space="preserve"> leçon, nous rappel</w:t>
      </w:r>
      <w:r w:rsidR="00FA04DA">
        <w:rPr>
          <w:lang w:val="fr-CA"/>
        </w:rPr>
        <w:t>er le passé et les changements.</w:t>
      </w:r>
    </w:p>
    <w:p w14:paraId="0C7DF995" w14:textId="5C95D7F3" w:rsidR="00416738" w:rsidRPr="005B5300" w:rsidRDefault="00FA04DA">
      <w:pPr>
        <w:numPr>
          <w:ilvl w:val="1"/>
          <w:numId w:val="7"/>
        </w:numPr>
        <w:rPr>
          <w:lang w:val="fr-CA"/>
        </w:rPr>
      </w:pPr>
      <w:r w:rsidRPr="00FA04DA">
        <w:rPr>
          <w:lang w:val="fr-CA"/>
        </w:rPr>
        <w:t>Vulgarisation : Plusieurs communautés autochtones sont en t</w:t>
      </w:r>
      <w:r>
        <w:rPr>
          <w:lang w:val="fr-CA"/>
        </w:rPr>
        <w:t xml:space="preserve">rain de </w:t>
      </w:r>
      <w:proofErr w:type="spellStart"/>
      <w:r>
        <w:rPr>
          <w:lang w:val="fr-CA"/>
        </w:rPr>
        <w:t>réétablir</w:t>
      </w:r>
      <w:proofErr w:type="spellEnd"/>
      <w:r>
        <w:rPr>
          <w:lang w:val="fr-CA"/>
        </w:rPr>
        <w:t xml:space="preserve"> et </w:t>
      </w:r>
      <w:r w:rsidR="001E31C5">
        <w:rPr>
          <w:lang w:val="fr-CA"/>
        </w:rPr>
        <w:t xml:space="preserve">de </w:t>
      </w:r>
      <w:r>
        <w:rPr>
          <w:lang w:val="fr-CA"/>
        </w:rPr>
        <w:t xml:space="preserve">revitaliser le savoir traditionnel et les pratiques d’occupation du territoire. </w:t>
      </w:r>
      <w:r w:rsidRPr="00FA04DA">
        <w:rPr>
          <w:lang w:val="fr-CA"/>
        </w:rPr>
        <w:t>Fais une recherche pour t</w:t>
      </w:r>
      <w:r>
        <w:rPr>
          <w:lang w:val="fr-CA"/>
        </w:rPr>
        <w:t>r</w:t>
      </w:r>
      <w:r w:rsidRPr="00FA04DA">
        <w:rPr>
          <w:lang w:val="fr-CA"/>
        </w:rPr>
        <w:t>ouver des exempl</w:t>
      </w:r>
      <w:r>
        <w:rPr>
          <w:lang w:val="fr-CA"/>
        </w:rPr>
        <w:t>es de ces projets de revitalisation (</w:t>
      </w:r>
      <w:r w:rsidRPr="00FA04DA">
        <w:rPr>
          <w:lang w:val="fr-CA"/>
        </w:rPr>
        <w:t xml:space="preserve">ex. </w:t>
      </w:r>
      <w:r>
        <w:rPr>
          <w:lang w:val="fr-CA"/>
        </w:rPr>
        <w:t xml:space="preserve">élevage de palourdes, jardins de racines dans l’estuaire, prairies de </w:t>
      </w:r>
      <w:proofErr w:type="spellStart"/>
      <w:r>
        <w:rPr>
          <w:lang w:val="fr-CA"/>
        </w:rPr>
        <w:t>camas</w:t>
      </w:r>
      <w:r w:rsidR="00B833D0">
        <w:rPr>
          <w:lang w:val="fr-CA"/>
        </w:rPr>
        <w:t>sia</w:t>
      </w:r>
      <w:proofErr w:type="spellEnd"/>
      <w:r>
        <w:rPr>
          <w:lang w:val="fr-CA"/>
        </w:rPr>
        <w:t>, jardins autochtones, forêt</w:t>
      </w:r>
      <w:r w:rsidR="005B5300">
        <w:rPr>
          <w:lang w:val="fr-CA"/>
        </w:rPr>
        <w:t>s</w:t>
      </w:r>
      <w:r>
        <w:rPr>
          <w:lang w:val="fr-CA"/>
        </w:rPr>
        <w:t xml:space="preserve"> nourricière</w:t>
      </w:r>
      <w:r w:rsidR="005B5300">
        <w:rPr>
          <w:lang w:val="fr-CA"/>
        </w:rPr>
        <w:t xml:space="preserve">s) qui inspirent et donne espoir. </w:t>
      </w:r>
      <w:r w:rsidR="005B5300" w:rsidRPr="005B5300">
        <w:rPr>
          <w:lang w:val="fr-CA"/>
        </w:rPr>
        <w:t xml:space="preserve">Le </w:t>
      </w:r>
      <w:hyperlink r:id="rId17">
        <w:r w:rsidR="005B5300" w:rsidRPr="005B5300">
          <w:rPr>
            <w:color w:val="1155CC"/>
            <w:u w:val="single"/>
            <w:lang w:val="fr-CA"/>
          </w:rPr>
          <w:t xml:space="preserve">Projet de souveraineté alimentaire </w:t>
        </w:r>
        <w:proofErr w:type="spellStart"/>
        <w:r w:rsidR="005B5300" w:rsidRPr="005B5300">
          <w:rPr>
            <w:color w:val="1155CC"/>
            <w:u w:val="single"/>
            <w:lang w:val="fr-CA"/>
          </w:rPr>
          <w:t>M</w:t>
        </w:r>
        <w:r w:rsidRPr="005B5300">
          <w:rPr>
            <w:color w:val="1155CC"/>
            <w:u w:val="single"/>
            <w:lang w:val="fr-CA"/>
          </w:rPr>
          <w:t>uckleshoot</w:t>
        </w:r>
        <w:proofErr w:type="spellEnd"/>
        <w:r w:rsidRPr="005B5300">
          <w:rPr>
            <w:color w:val="1155CC"/>
            <w:u w:val="single"/>
            <w:lang w:val="fr-CA"/>
          </w:rPr>
          <w:t xml:space="preserve"> </w:t>
        </w:r>
      </w:hyperlink>
      <w:r w:rsidR="00631EF7">
        <w:rPr>
          <w:color w:val="1155CC"/>
          <w:u w:val="single"/>
          <w:lang w:val="fr-CA"/>
        </w:rPr>
        <w:t>(en anglais seulement)</w:t>
      </w:r>
      <w:r w:rsidR="00631EF7">
        <w:rPr>
          <w:lang w:val="fr-CA"/>
        </w:rPr>
        <w:t xml:space="preserve"> </w:t>
      </w:r>
      <w:r w:rsidR="005B5300" w:rsidRPr="005B5300">
        <w:rPr>
          <w:lang w:val="fr-CA"/>
        </w:rPr>
        <w:t>en es</w:t>
      </w:r>
      <w:r w:rsidR="005B5300">
        <w:rPr>
          <w:lang w:val="fr-CA"/>
        </w:rPr>
        <w:t>t un exemple.</w:t>
      </w:r>
      <w:r w:rsidRPr="005B5300">
        <w:rPr>
          <w:lang w:val="fr-CA"/>
        </w:rPr>
        <w:t xml:space="preserve"> </w:t>
      </w:r>
    </w:p>
    <w:p w14:paraId="57DC787C" w14:textId="77777777" w:rsidR="00416738" w:rsidRPr="005B5300" w:rsidRDefault="00416738">
      <w:pPr>
        <w:pStyle w:val="Heading2"/>
        <w:rPr>
          <w:lang w:val="fr-CA"/>
        </w:rPr>
      </w:pPr>
      <w:bookmarkStart w:id="30" w:name="_6pxarr981m9f" w:colFirst="0" w:colLast="0"/>
      <w:bookmarkEnd w:id="30"/>
    </w:p>
    <w:p w14:paraId="4006FF18" w14:textId="77777777" w:rsidR="00416738" w:rsidRDefault="009F3BF5">
      <w:pPr>
        <w:pStyle w:val="Heading2"/>
      </w:pPr>
      <w:bookmarkStart w:id="31" w:name="_xzg02fsiiou3" w:colFirst="0" w:colLast="0"/>
      <w:bookmarkEnd w:id="31"/>
      <w:proofErr w:type="spellStart"/>
      <w:r>
        <w:t>Res</w:t>
      </w:r>
      <w:r w:rsidR="001E31C5">
        <w:t>s</w:t>
      </w:r>
      <w:r>
        <w:t>ources</w:t>
      </w:r>
      <w:proofErr w:type="spellEnd"/>
      <w:r w:rsidR="001E31C5">
        <w:t xml:space="preserve"> </w:t>
      </w:r>
      <w:proofErr w:type="spellStart"/>
      <w:r w:rsidR="001E31C5">
        <w:t>supplémentaires</w:t>
      </w:r>
      <w:proofErr w:type="spellEnd"/>
      <w:r w:rsidR="001E31C5">
        <w:t> </w:t>
      </w:r>
      <w:r>
        <w:t>:</w:t>
      </w:r>
    </w:p>
    <w:p w14:paraId="67751196" w14:textId="70E56F76" w:rsidR="00416738" w:rsidRPr="001E31C5" w:rsidRDefault="001E31C5">
      <w:pPr>
        <w:numPr>
          <w:ilvl w:val="0"/>
          <w:numId w:val="11"/>
        </w:numPr>
        <w:rPr>
          <w:lang w:val="fr-CA"/>
        </w:rPr>
      </w:pPr>
      <w:r>
        <w:rPr>
          <w:lang w:val="fr-CA"/>
        </w:rPr>
        <w:t>«</w:t>
      </w:r>
      <w:hyperlink r:id="rId18">
        <w:r>
          <w:rPr>
            <w:color w:val="1155CC"/>
            <w:u w:val="single"/>
            <w:lang w:val="fr-CA"/>
          </w:rPr>
          <w:t> </w:t>
        </w:r>
        <w:r w:rsidRPr="001E31C5">
          <w:rPr>
            <w:color w:val="1155CC"/>
            <w:u w:val="single"/>
            <w:lang w:val="fr-CA"/>
          </w:rPr>
          <w:t xml:space="preserve">La Première Nation </w:t>
        </w:r>
        <w:proofErr w:type="spellStart"/>
        <w:r w:rsidRPr="001E31C5">
          <w:rPr>
            <w:color w:val="1155CC"/>
            <w:u w:val="single"/>
            <w:lang w:val="fr-CA"/>
          </w:rPr>
          <w:t>Sumas</w:t>
        </w:r>
        <w:proofErr w:type="spellEnd"/>
        <w:r w:rsidRPr="001E31C5">
          <w:rPr>
            <w:color w:val="1155CC"/>
            <w:u w:val="single"/>
            <w:lang w:val="fr-CA"/>
          </w:rPr>
          <w:t xml:space="preserve"> demande d’être compensée pour la perte de son lac</w:t>
        </w:r>
      </w:hyperlink>
      <w:r w:rsidR="00631EF7">
        <w:rPr>
          <w:color w:val="1155CC"/>
          <w:u w:val="single"/>
          <w:lang w:val="fr-CA"/>
        </w:rPr>
        <w:t xml:space="preserve"> (en anglais seulement)</w:t>
      </w:r>
      <w:r w:rsidRPr="001E31C5">
        <w:rPr>
          <w:color w:val="1155CC"/>
          <w:u w:val="single"/>
          <w:lang w:val="fr-CA"/>
        </w:rPr>
        <w:t> </w:t>
      </w:r>
      <w:r>
        <w:rPr>
          <w:lang w:val="fr-CA"/>
        </w:rPr>
        <w:t>»</w:t>
      </w:r>
      <w:r w:rsidRPr="001E31C5">
        <w:rPr>
          <w:lang w:val="fr-CA"/>
        </w:rPr>
        <w:t xml:space="preserve"> </w:t>
      </w:r>
      <w:r>
        <w:rPr>
          <w:lang w:val="fr-CA"/>
        </w:rPr>
        <w:t xml:space="preserve">par </w:t>
      </w:r>
      <w:r w:rsidRPr="001E31C5">
        <w:rPr>
          <w:lang w:val="fr-CA"/>
        </w:rPr>
        <w:t xml:space="preserve">Emma Smith </w:t>
      </w:r>
      <w:r>
        <w:rPr>
          <w:lang w:val="fr-CA"/>
        </w:rPr>
        <w:t>et</w:t>
      </w:r>
      <w:r w:rsidRPr="001E31C5">
        <w:rPr>
          <w:lang w:val="fr-CA"/>
        </w:rPr>
        <w:t xml:space="preserve"> Katelyn </w:t>
      </w:r>
      <w:proofErr w:type="spellStart"/>
      <w:r w:rsidRPr="001E31C5">
        <w:rPr>
          <w:lang w:val="fr-CA"/>
        </w:rPr>
        <w:t>Verstraten</w:t>
      </w:r>
      <w:proofErr w:type="spellEnd"/>
      <w:r w:rsidRPr="001E31C5">
        <w:rPr>
          <w:lang w:val="fr-CA"/>
        </w:rPr>
        <w:t xml:space="preserve"> </w:t>
      </w:r>
      <w:r>
        <w:rPr>
          <w:lang w:val="fr-CA"/>
        </w:rPr>
        <w:t>dans le</w:t>
      </w:r>
      <w:r w:rsidRPr="001E31C5">
        <w:rPr>
          <w:lang w:val="fr-CA"/>
        </w:rPr>
        <w:t xml:space="preserve"> </w:t>
      </w:r>
      <w:r w:rsidRPr="001E31C5">
        <w:rPr>
          <w:i/>
          <w:lang w:val="fr-CA"/>
        </w:rPr>
        <w:t>Vancouver Sun</w:t>
      </w:r>
      <w:r w:rsidR="00B833D0">
        <w:rPr>
          <w:i/>
          <w:lang w:val="fr-CA"/>
        </w:rPr>
        <w:t>.</w:t>
      </w:r>
    </w:p>
    <w:p w14:paraId="1130877A" w14:textId="77777777" w:rsidR="00416738" w:rsidRPr="00F750CC" w:rsidRDefault="009F3BF5">
      <w:pPr>
        <w:numPr>
          <w:ilvl w:val="0"/>
          <w:numId w:val="11"/>
        </w:numPr>
        <w:rPr>
          <w:i/>
          <w:lang w:val="fr-CA"/>
        </w:rPr>
      </w:pPr>
      <w:proofErr w:type="spellStart"/>
      <w:r w:rsidRPr="00F750CC">
        <w:rPr>
          <w:i/>
          <w:lang w:val="fr-CA"/>
        </w:rPr>
        <w:t>Before</w:t>
      </w:r>
      <w:proofErr w:type="spellEnd"/>
      <w:r w:rsidRPr="00F750CC">
        <w:rPr>
          <w:i/>
          <w:lang w:val="fr-CA"/>
        </w:rPr>
        <w:t xml:space="preserve"> </w:t>
      </w:r>
      <w:proofErr w:type="spellStart"/>
      <w:r w:rsidRPr="00F750CC">
        <w:rPr>
          <w:i/>
          <w:lang w:val="fr-CA"/>
        </w:rPr>
        <w:t>we</w:t>
      </w:r>
      <w:proofErr w:type="spellEnd"/>
      <w:r w:rsidRPr="00F750CC">
        <w:rPr>
          <w:i/>
          <w:lang w:val="fr-CA"/>
        </w:rPr>
        <w:t xml:space="preserve"> </w:t>
      </w:r>
      <w:proofErr w:type="spellStart"/>
      <w:r w:rsidRPr="00F750CC">
        <w:rPr>
          <w:i/>
          <w:lang w:val="fr-CA"/>
        </w:rPr>
        <w:t>Lost</w:t>
      </w:r>
      <w:proofErr w:type="spellEnd"/>
      <w:r w:rsidRPr="00F750CC">
        <w:rPr>
          <w:i/>
          <w:lang w:val="fr-CA"/>
        </w:rPr>
        <w:t xml:space="preserve"> the Lake: A Natural and Human </w:t>
      </w:r>
      <w:proofErr w:type="spellStart"/>
      <w:r w:rsidRPr="00F750CC">
        <w:rPr>
          <w:i/>
          <w:lang w:val="fr-CA"/>
        </w:rPr>
        <w:t>History</w:t>
      </w:r>
      <w:proofErr w:type="spellEnd"/>
      <w:r w:rsidRPr="00F750CC">
        <w:rPr>
          <w:i/>
          <w:lang w:val="fr-CA"/>
        </w:rPr>
        <w:t xml:space="preserve"> of </w:t>
      </w:r>
      <w:proofErr w:type="spellStart"/>
      <w:r w:rsidRPr="00F750CC">
        <w:rPr>
          <w:i/>
          <w:lang w:val="fr-CA"/>
        </w:rPr>
        <w:t>Sumas</w:t>
      </w:r>
      <w:proofErr w:type="spellEnd"/>
      <w:r w:rsidRPr="00F750CC">
        <w:rPr>
          <w:i/>
          <w:lang w:val="fr-CA"/>
        </w:rPr>
        <w:t xml:space="preserve"> Valley</w:t>
      </w:r>
      <w:r w:rsidRPr="00F750CC">
        <w:rPr>
          <w:lang w:val="fr-CA"/>
        </w:rPr>
        <w:t xml:space="preserve"> </w:t>
      </w:r>
      <w:r w:rsidR="00F750CC" w:rsidRPr="00F750CC">
        <w:rPr>
          <w:lang w:val="fr-CA"/>
        </w:rPr>
        <w:t>(</w:t>
      </w:r>
      <w:r w:rsidR="00F750CC" w:rsidRPr="00F750CC">
        <w:rPr>
          <w:i/>
          <w:iCs/>
          <w:lang w:val="fr-CA"/>
        </w:rPr>
        <w:t>Avant que nous perdions le lac : une histoire humaine et n</w:t>
      </w:r>
      <w:r w:rsidR="00F750CC">
        <w:rPr>
          <w:i/>
          <w:iCs/>
          <w:lang w:val="fr-CA"/>
        </w:rPr>
        <w:t xml:space="preserve">aturelle de la vallée du </w:t>
      </w:r>
      <w:proofErr w:type="spellStart"/>
      <w:r w:rsidR="00F750CC">
        <w:rPr>
          <w:i/>
          <w:iCs/>
          <w:lang w:val="fr-CA"/>
        </w:rPr>
        <w:t>Sumas</w:t>
      </w:r>
      <w:proofErr w:type="spellEnd"/>
      <w:r w:rsidR="00F750CC">
        <w:rPr>
          <w:i/>
          <w:iCs/>
          <w:lang w:val="fr-CA"/>
        </w:rPr>
        <w:t xml:space="preserve">) </w:t>
      </w:r>
      <w:r w:rsidR="001E31C5" w:rsidRPr="00F750CC">
        <w:rPr>
          <w:lang w:val="fr-CA"/>
        </w:rPr>
        <w:t>par</w:t>
      </w:r>
      <w:r w:rsidRPr="00F750CC">
        <w:rPr>
          <w:lang w:val="fr-CA"/>
        </w:rPr>
        <w:t xml:space="preserve"> Chad Reimer</w:t>
      </w:r>
      <w:r w:rsidR="00B833D0">
        <w:rPr>
          <w:lang w:val="fr-CA"/>
        </w:rPr>
        <w:t>.</w:t>
      </w:r>
    </w:p>
    <w:sectPr w:rsidR="00416738" w:rsidRPr="00F750C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7CC59" w14:textId="77777777" w:rsidR="00B6462C" w:rsidRDefault="00B6462C">
      <w:pPr>
        <w:spacing w:after="0" w:line="240" w:lineRule="auto"/>
      </w:pPr>
      <w:r>
        <w:separator/>
      </w:r>
    </w:p>
  </w:endnote>
  <w:endnote w:type="continuationSeparator" w:id="0">
    <w:p w14:paraId="199940B0" w14:textId="77777777" w:rsidR="00B6462C" w:rsidRDefault="00B6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IM Fell English S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ika">
    <w:altName w:val="Calibri"/>
    <w:charset w:val="00"/>
    <w:family w:val="auto"/>
    <w:pitch w:val="default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F434" w14:textId="77777777" w:rsidR="00416738" w:rsidRDefault="00985A22">
    <w:pPr>
      <w:ind w:left="-90"/>
      <w:rPr>
        <w:rFonts w:ascii="IM Fell English SC" w:eastAsia="IM Fell English SC" w:hAnsi="IM Fell English SC" w:cs="IM Fell English SC"/>
      </w:rPr>
    </w:pPr>
    <w:r>
      <w:pict w14:anchorId="546753CC">
        <v:rect id="_x0000_i1026" style="width:0;height:1.5pt" o:hralign="center" o:hrstd="t" o:hr="t" fillcolor="#a0a0a0" stroked="f"/>
      </w:pict>
    </w:r>
  </w:p>
  <w:p w14:paraId="67CF2A4F" w14:textId="4A7CF941" w:rsidR="00416738" w:rsidRPr="00403EDB" w:rsidRDefault="00403EDB">
    <w:pPr>
      <w:rPr>
        <w:rFonts w:ascii="Lato Light" w:eastAsia="Lato Light" w:hAnsi="Lato Light" w:cs="Lato Light"/>
        <w:lang w:val="fr-CA"/>
      </w:rPr>
    </w:pPr>
    <w:r w:rsidRPr="00403EDB">
      <w:rPr>
        <w:rFonts w:ascii="IM Fell English SC" w:eastAsia="IM Fell English SC" w:hAnsi="IM Fell English SC" w:cs="IM Fell English SC"/>
        <w:lang w:val="fr-CA"/>
      </w:rPr>
      <w:t>Plan de cours | Relations | La vie su</w:t>
    </w:r>
    <w:r>
      <w:rPr>
        <w:rFonts w:ascii="IM Fell English SC" w:eastAsia="IM Fell English SC" w:hAnsi="IM Fell English SC" w:cs="IM Fell English SC"/>
        <w:lang w:val="fr-CA"/>
      </w:rPr>
      <w:t>r la côte nord-ouest du Pacifique</w:t>
    </w:r>
    <w:r w:rsidRPr="00403EDB">
      <w:rPr>
        <w:rFonts w:ascii="IM Fell English SC" w:eastAsia="IM Fell English SC" w:hAnsi="IM Fell English SC" w:cs="IM Fell English SC"/>
        <w:lang w:val="fr-CA"/>
      </w:rPr>
      <w:tab/>
    </w:r>
    <w:r w:rsidRPr="00403EDB">
      <w:rPr>
        <w:rFonts w:ascii="Lato Light" w:eastAsia="Lato Light" w:hAnsi="Lato Light" w:cs="Lato Light"/>
        <w:lang w:val="fr-CA"/>
      </w:rPr>
      <w:t xml:space="preserve">      </w:t>
    </w:r>
    <w:r w:rsidRPr="00403EDB">
      <w:rPr>
        <w:rFonts w:ascii="Lato Light" w:eastAsia="Lato Light" w:hAnsi="Lato Light" w:cs="Lato Light"/>
        <w:lang w:val="fr-CA"/>
      </w:rPr>
      <w:tab/>
      <w:t xml:space="preserve">      </w:t>
    </w:r>
    <w:r w:rsidR="00985A22">
      <w:rPr>
        <w:rFonts w:ascii="Lato Light" w:eastAsia="Lato Light" w:hAnsi="Lato Light" w:cs="Lato Light"/>
        <w:lang w:val="fr-CA"/>
      </w:rPr>
      <w:ptab w:relativeTo="margin" w:alignment="right" w:leader="none"/>
    </w:r>
    <w:r w:rsidRPr="00403EDB">
      <w:rPr>
        <w:rFonts w:ascii="Lato Light" w:eastAsia="Lato Light" w:hAnsi="Lato Light" w:cs="Lato Light"/>
        <w:lang w:val="fr-CA"/>
      </w:rPr>
      <w:t xml:space="preserve"> </w:t>
    </w:r>
    <w:r>
      <w:rPr>
        <w:rFonts w:ascii="Lato Light" w:eastAsia="Lato Light" w:hAnsi="Lato Light" w:cs="Lato Light"/>
      </w:rPr>
      <w:fldChar w:fldCharType="begin"/>
    </w:r>
    <w:r w:rsidRPr="00403EDB">
      <w:rPr>
        <w:rFonts w:ascii="Lato Light" w:eastAsia="Lato Light" w:hAnsi="Lato Light" w:cs="Lato Light"/>
        <w:lang w:val="fr-CA"/>
      </w:rPr>
      <w:instrText>PAGE</w:instrText>
    </w:r>
    <w:r>
      <w:rPr>
        <w:rFonts w:ascii="Lato Light" w:eastAsia="Lato Light" w:hAnsi="Lato Light" w:cs="Lato Light"/>
      </w:rPr>
      <w:fldChar w:fldCharType="separate"/>
    </w:r>
    <w:r w:rsidR="009A2E23" w:rsidRPr="00403EDB">
      <w:rPr>
        <w:rFonts w:ascii="Lato Light" w:eastAsia="Lato Light" w:hAnsi="Lato Light" w:cs="Lato Light"/>
        <w:noProof/>
        <w:lang w:val="fr-CA"/>
      </w:rPr>
      <w:t>1</w:t>
    </w:r>
    <w:r>
      <w:rPr>
        <w:rFonts w:ascii="Lato Light" w:eastAsia="Lato Light" w:hAnsi="Lato Light" w:cs="Lato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BC9F" w14:textId="77777777" w:rsidR="00B6462C" w:rsidRDefault="00B6462C">
      <w:pPr>
        <w:spacing w:after="0" w:line="240" w:lineRule="auto"/>
      </w:pPr>
      <w:r>
        <w:separator/>
      </w:r>
    </w:p>
  </w:footnote>
  <w:footnote w:type="continuationSeparator" w:id="0">
    <w:p w14:paraId="7B5CC450" w14:textId="77777777" w:rsidR="00B6462C" w:rsidRDefault="00B64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BA87" w14:textId="736D4898" w:rsidR="00416738" w:rsidRDefault="00985A22">
    <w:pPr>
      <w:pStyle w:val="Title"/>
      <w:spacing w:after="0" w:line="240" w:lineRule="auto"/>
      <w:jc w:val="lef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258CEE" wp14:editId="7A8E99AB">
          <wp:simplePos x="0" y="0"/>
          <wp:positionH relativeFrom="column">
            <wp:posOffset>5109845</wp:posOffset>
          </wp:positionH>
          <wp:positionV relativeFrom="paragraph">
            <wp:posOffset>-190307</wp:posOffset>
          </wp:positionV>
          <wp:extent cx="804863" cy="48125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03EDB">
      <w:rPr>
        <w:color w:val="E0B55B"/>
        <w:sz w:val="28"/>
        <w:szCs w:val="28"/>
      </w:rPr>
      <w:t>Nouvelles perspectives</w:t>
    </w:r>
    <w:r w:rsidR="00403EDB">
      <w:rPr>
        <w:color w:val="E0B55B"/>
        <w:sz w:val="50"/>
        <w:szCs w:val="50"/>
      </w:rPr>
      <w:tab/>
    </w:r>
    <w:r w:rsidR="00403EDB">
      <w:rPr>
        <w:color w:val="E0B55B"/>
        <w:sz w:val="44"/>
        <w:szCs w:val="44"/>
      </w:rPr>
      <w:tab/>
    </w:r>
    <w:r w:rsidR="00403EDB">
      <w:rPr>
        <w:color w:val="E0B55B"/>
        <w:sz w:val="44"/>
        <w:szCs w:val="44"/>
      </w:rPr>
      <w:tab/>
    </w:r>
    <w:r w:rsidR="00403EDB">
      <w:rPr>
        <w:color w:val="E0B55B"/>
        <w:sz w:val="44"/>
        <w:szCs w:val="44"/>
      </w:rPr>
      <w:tab/>
    </w:r>
    <w:r w:rsidR="00403EDB">
      <w:rPr>
        <w:color w:val="E0B55B"/>
        <w:sz w:val="44"/>
        <w:szCs w:val="44"/>
      </w:rPr>
      <w:tab/>
      <w:t xml:space="preserve">       </w:t>
    </w:r>
    <w:r w:rsidR="00403EDB">
      <w:rPr>
        <w:color w:val="E0B55B"/>
        <w:sz w:val="44"/>
        <w:szCs w:val="44"/>
      </w:rPr>
      <w:tab/>
    </w:r>
    <w:r w:rsidR="00403EDB">
      <w:rPr>
        <w:color w:val="E0B55B"/>
        <w:sz w:val="44"/>
        <w:szCs w:val="44"/>
      </w:rPr>
      <w:tab/>
    </w:r>
    <w:bookmarkStart w:id="32" w:name="_c8yv9ug3jq9" w:colFirst="0" w:colLast="0"/>
    <w:bookmarkEnd w:id="32"/>
  </w:p>
  <w:p w14:paraId="10CC93C7" w14:textId="77777777" w:rsidR="00416738" w:rsidRDefault="00985A22">
    <w:pPr>
      <w:spacing w:after="200"/>
      <w:rPr>
        <w:sz w:val="12"/>
        <w:szCs w:val="12"/>
      </w:rPr>
    </w:pPr>
    <w:r>
      <w:pict w14:anchorId="4997821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C37"/>
    <w:multiLevelType w:val="multilevel"/>
    <w:tmpl w:val="31A4E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7260B0"/>
    <w:multiLevelType w:val="multilevel"/>
    <w:tmpl w:val="1C600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C94C2B"/>
    <w:multiLevelType w:val="multilevel"/>
    <w:tmpl w:val="99B07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880689"/>
    <w:multiLevelType w:val="multilevel"/>
    <w:tmpl w:val="B832D6E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FB001F"/>
    <w:multiLevelType w:val="hybridMultilevel"/>
    <w:tmpl w:val="A4C8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C0FFD"/>
    <w:multiLevelType w:val="multilevel"/>
    <w:tmpl w:val="11D47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31A2F"/>
    <w:multiLevelType w:val="multilevel"/>
    <w:tmpl w:val="545A7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FA7393"/>
    <w:multiLevelType w:val="multilevel"/>
    <w:tmpl w:val="3E303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2A1488"/>
    <w:multiLevelType w:val="multilevel"/>
    <w:tmpl w:val="B052A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8C41F4"/>
    <w:multiLevelType w:val="multilevel"/>
    <w:tmpl w:val="FC447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CE5F0D"/>
    <w:multiLevelType w:val="multilevel"/>
    <w:tmpl w:val="97369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E07914"/>
    <w:multiLevelType w:val="multilevel"/>
    <w:tmpl w:val="98068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5329C3"/>
    <w:multiLevelType w:val="hybridMultilevel"/>
    <w:tmpl w:val="B97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16C2C"/>
    <w:multiLevelType w:val="hybridMultilevel"/>
    <w:tmpl w:val="5D50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E37E2"/>
    <w:multiLevelType w:val="hybridMultilevel"/>
    <w:tmpl w:val="3292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E196C"/>
    <w:multiLevelType w:val="multilevel"/>
    <w:tmpl w:val="FF6EC5E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4C0F81"/>
    <w:multiLevelType w:val="multilevel"/>
    <w:tmpl w:val="187CA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C97BD6"/>
    <w:multiLevelType w:val="multilevel"/>
    <w:tmpl w:val="21A4E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8A6BBE"/>
    <w:multiLevelType w:val="multilevel"/>
    <w:tmpl w:val="3844E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DF451E4"/>
    <w:multiLevelType w:val="multilevel"/>
    <w:tmpl w:val="E1947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3"/>
  </w:num>
  <w:num w:numId="5">
    <w:abstractNumId w:val="6"/>
  </w:num>
  <w:num w:numId="6">
    <w:abstractNumId w:val="16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7"/>
  </w:num>
  <w:num w:numId="12">
    <w:abstractNumId w:val="15"/>
  </w:num>
  <w:num w:numId="13">
    <w:abstractNumId w:val="9"/>
  </w:num>
  <w:num w:numId="14">
    <w:abstractNumId w:val="8"/>
  </w:num>
  <w:num w:numId="15">
    <w:abstractNumId w:val="19"/>
  </w:num>
  <w:num w:numId="16">
    <w:abstractNumId w:val="2"/>
  </w:num>
  <w:num w:numId="17">
    <w:abstractNumId w:val="13"/>
  </w:num>
  <w:num w:numId="18">
    <w:abstractNumId w:val="12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ocumentProtection w:edit="trackedChanges" w:enforcement="0"/>
  <w:defaultTabStop w:val="720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1MDa1MDY1MDQ1NTdV0lEKTi0uzszPAykwrAUAAxw0JSwAAAA="/>
  </w:docVars>
  <w:rsids>
    <w:rsidRoot w:val="00416738"/>
    <w:rsid w:val="00011AE8"/>
    <w:rsid w:val="000418A1"/>
    <w:rsid w:val="00044E47"/>
    <w:rsid w:val="00070792"/>
    <w:rsid w:val="00070CB5"/>
    <w:rsid w:val="00091561"/>
    <w:rsid w:val="00134B75"/>
    <w:rsid w:val="00147A4E"/>
    <w:rsid w:val="00163DDA"/>
    <w:rsid w:val="001C7889"/>
    <w:rsid w:val="001E31C5"/>
    <w:rsid w:val="0023323F"/>
    <w:rsid w:val="002A261B"/>
    <w:rsid w:val="002A6695"/>
    <w:rsid w:val="002C5D07"/>
    <w:rsid w:val="002E73AC"/>
    <w:rsid w:val="00327F38"/>
    <w:rsid w:val="0036244A"/>
    <w:rsid w:val="00403EDB"/>
    <w:rsid w:val="00413859"/>
    <w:rsid w:val="00416738"/>
    <w:rsid w:val="004779B1"/>
    <w:rsid w:val="00481CE0"/>
    <w:rsid w:val="0052597F"/>
    <w:rsid w:val="005447C1"/>
    <w:rsid w:val="00561A36"/>
    <w:rsid w:val="00584B50"/>
    <w:rsid w:val="005B5300"/>
    <w:rsid w:val="005E5DCA"/>
    <w:rsid w:val="00604D74"/>
    <w:rsid w:val="00624CB0"/>
    <w:rsid w:val="00631EF7"/>
    <w:rsid w:val="00647E48"/>
    <w:rsid w:val="00674E80"/>
    <w:rsid w:val="006B0580"/>
    <w:rsid w:val="006C69D7"/>
    <w:rsid w:val="0076661D"/>
    <w:rsid w:val="00771E35"/>
    <w:rsid w:val="00785373"/>
    <w:rsid w:val="00795D27"/>
    <w:rsid w:val="007D75B3"/>
    <w:rsid w:val="008036D9"/>
    <w:rsid w:val="0081749C"/>
    <w:rsid w:val="008A0419"/>
    <w:rsid w:val="008B2244"/>
    <w:rsid w:val="008B4CB6"/>
    <w:rsid w:val="008D461E"/>
    <w:rsid w:val="008F4C67"/>
    <w:rsid w:val="008F69B8"/>
    <w:rsid w:val="0090492E"/>
    <w:rsid w:val="00930012"/>
    <w:rsid w:val="00985A22"/>
    <w:rsid w:val="009A2E23"/>
    <w:rsid w:val="009C5DD5"/>
    <w:rsid w:val="009D55AB"/>
    <w:rsid w:val="009E5E4D"/>
    <w:rsid w:val="009F2333"/>
    <w:rsid w:val="009F3BF5"/>
    <w:rsid w:val="00A23417"/>
    <w:rsid w:val="00A437E3"/>
    <w:rsid w:val="00A51002"/>
    <w:rsid w:val="00A52CF9"/>
    <w:rsid w:val="00B61517"/>
    <w:rsid w:val="00B6462C"/>
    <w:rsid w:val="00B833D0"/>
    <w:rsid w:val="00BD1622"/>
    <w:rsid w:val="00C3359E"/>
    <w:rsid w:val="00C43941"/>
    <w:rsid w:val="00C55A6A"/>
    <w:rsid w:val="00C655F5"/>
    <w:rsid w:val="00D16CD3"/>
    <w:rsid w:val="00D73BDB"/>
    <w:rsid w:val="00DF4B27"/>
    <w:rsid w:val="00E20556"/>
    <w:rsid w:val="00E42BAA"/>
    <w:rsid w:val="00E5644E"/>
    <w:rsid w:val="00E77122"/>
    <w:rsid w:val="00E90F7E"/>
    <w:rsid w:val="00EA3185"/>
    <w:rsid w:val="00F478FF"/>
    <w:rsid w:val="00F750CC"/>
    <w:rsid w:val="00FA04DA"/>
    <w:rsid w:val="00FB23A9"/>
    <w:rsid w:val="00F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4CE51614"/>
  <w15:docId w15:val="{C894F50B-E722-48A6-86C0-8FB04A3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222222"/>
        <w:sz w:val="22"/>
        <w:szCs w:val="22"/>
        <w:lang w:val="en" w:eastAsia="fr-CA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94776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IM Fell English SC" w:eastAsia="IM Fell English SC" w:hAnsi="IM Fell English SC" w:cs="IM Fell English SC"/>
      <w:i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IM Fell English SC" w:eastAsia="IM Fell English SC" w:hAnsi="IM Fell English SC" w:cs="IM Fell English SC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03E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DB"/>
  </w:style>
  <w:style w:type="paragraph" w:styleId="Footer">
    <w:name w:val="footer"/>
    <w:basedOn w:val="Normal"/>
    <w:link w:val="FooterChar"/>
    <w:uiPriority w:val="99"/>
    <w:unhideWhenUsed/>
    <w:rsid w:val="00403E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DB"/>
  </w:style>
  <w:style w:type="paragraph" w:styleId="Revision">
    <w:name w:val="Revision"/>
    <w:hidden/>
    <w:uiPriority w:val="99"/>
    <w:semiHidden/>
    <w:rsid w:val="00A52CF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52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2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2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C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sqewlets.ca/sxwoxwiyam/sqewlets_stolo-eng.php" TargetMode="External"/><Relationship Id="rId13" Type="http://schemas.openxmlformats.org/officeDocument/2006/relationships/hyperlink" Target="https://searcharchives.vancouver.ca/plan-3" TargetMode="External"/><Relationship Id="rId18" Type="http://schemas.openxmlformats.org/officeDocument/2006/relationships/hyperlink" Target="https://vancouversun.com/news/sumas-first-nation-in-bc-canada-seeks-compensation-for-its-lost-lake-taken-90-years-ag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earcharchives.vancouver.ca/map-of-new-westminster-district-b-c-hon-forbes-g-vernon-chief-com-lands-works" TargetMode="External"/><Relationship Id="rId17" Type="http://schemas.openxmlformats.org/officeDocument/2006/relationships/hyperlink" Target="https://www.historylink.org/File/202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bc.ca/news/canada/british-columbia/bc-floods-sumas-prairie-before-after-images-1.6258803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ons.wikimedia.org/wiki/File:Evolution_of_the_Lower_Fraser_Valley_From_Langley_to_Harrison.gi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bbynews.com/news/abbotsfords-return-home-plan-starts-with-evacuation-order-lifted-for-north-sumas-prairie/" TargetMode="External"/><Relationship Id="rId10" Type="http://schemas.openxmlformats.org/officeDocument/2006/relationships/hyperlink" Target="http://digitalsqewlets.ca/sxwoxwiyam/sqewlets_stolo-eng.php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oksacktribe.org/departments/cultural-resources/culture-program/" TargetMode="External"/><Relationship Id="rId14" Type="http://schemas.openxmlformats.org/officeDocument/2006/relationships/hyperlink" Target="https://searcharchives.vancouver.ca/british-columbia-port-moody-west-of-seventh-east-and-west-of-coast-meridian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3200</Words>
  <Characters>18243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3</cp:revision>
  <dcterms:created xsi:type="dcterms:W3CDTF">2023-05-11T00:48:00Z</dcterms:created>
  <dcterms:modified xsi:type="dcterms:W3CDTF">2023-05-14T02:06:00Z</dcterms:modified>
</cp:coreProperties>
</file>